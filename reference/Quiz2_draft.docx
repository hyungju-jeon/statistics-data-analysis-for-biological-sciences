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90020" w14:textId="1E0A3447" w:rsidR="005A4FB4" w:rsidRPr="00966D65" w:rsidRDefault="00417BF4">
      <w:pPr>
        <w:rPr>
          <w:lang w:val="en-US"/>
        </w:rPr>
      </w:pPr>
      <w:r w:rsidRPr="00966D65">
        <w:rPr>
          <w:lang w:val="en-US"/>
        </w:rPr>
        <w:t>Section 1. Short answers (</w:t>
      </w:r>
      <w:r w:rsidR="00487DC2" w:rsidRPr="00966D65">
        <w:rPr>
          <w:lang w:val="en-US"/>
        </w:rPr>
        <w:t>1 point each</w:t>
      </w:r>
      <w:r w:rsidR="00B63591" w:rsidRPr="00966D65">
        <w:rPr>
          <w:lang w:val="en-US"/>
        </w:rPr>
        <w:t>)</w:t>
      </w:r>
      <w:r w:rsidRPr="00966D65">
        <w:rPr>
          <w:lang w:val="en-US"/>
        </w:rPr>
        <w:t>.</w:t>
      </w:r>
    </w:p>
    <w:p w14:paraId="2DA6A803" w14:textId="2C42C571" w:rsidR="005A4FB4" w:rsidRPr="002601A4" w:rsidRDefault="00A52B36" w:rsidP="002601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determine how </w:t>
      </w:r>
      <w:r w:rsidR="00E31618">
        <w:rPr>
          <w:lang w:val="en-US"/>
        </w:rPr>
        <w:t>vulnerable</w:t>
      </w:r>
      <w:r>
        <w:rPr>
          <w:lang w:val="en-US"/>
        </w:rPr>
        <w:t xml:space="preserve"> </w:t>
      </w:r>
      <w:r w:rsidR="00C7178D">
        <w:rPr>
          <w:lang w:val="en-US"/>
        </w:rPr>
        <w:t>basements</w:t>
      </w:r>
      <w:r w:rsidR="00C949B7">
        <w:rPr>
          <w:lang w:val="en-US"/>
        </w:rPr>
        <w:t xml:space="preserve"> </w:t>
      </w:r>
      <w:r w:rsidR="00E31618">
        <w:rPr>
          <w:lang w:val="en-US"/>
        </w:rPr>
        <w:t>are to raccoon break-ins</w:t>
      </w:r>
      <w:r w:rsidR="00957A68">
        <w:rPr>
          <w:lang w:val="en-US"/>
        </w:rPr>
        <w:t xml:space="preserve"> </w:t>
      </w:r>
      <w:r w:rsidR="00C949B7">
        <w:rPr>
          <w:lang w:val="en-US"/>
        </w:rPr>
        <w:t xml:space="preserve">in the </w:t>
      </w:r>
      <w:r w:rsidR="008D33E0">
        <w:rPr>
          <w:lang w:val="en-US"/>
        </w:rPr>
        <w:t>Stony Brook</w:t>
      </w:r>
      <w:r w:rsidR="00C949B7">
        <w:rPr>
          <w:lang w:val="en-US"/>
        </w:rPr>
        <w:t xml:space="preserve"> area</w:t>
      </w:r>
      <w:r w:rsidR="00C7178D">
        <w:rPr>
          <w:lang w:val="en-US"/>
        </w:rPr>
        <w:t xml:space="preserve">, a BIO211 </w:t>
      </w:r>
      <w:r w:rsidR="00485164">
        <w:rPr>
          <w:lang w:val="en-US"/>
        </w:rPr>
        <w:t xml:space="preserve">student </w:t>
      </w:r>
      <w:r w:rsidR="00F039DF">
        <w:rPr>
          <w:lang w:val="en-US"/>
        </w:rPr>
        <w:t xml:space="preserve">sets up camera traps </w:t>
      </w:r>
      <w:r w:rsidR="00530482">
        <w:rPr>
          <w:lang w:val="en-US"/>
        </w:rPr>
        <w:t xml:space="preserve">at </w:t>
      </w:r>
      <w:r w:rsidR="00387D9C">
        <w:rPr>
          <w:lang w:val="en-US"/>
        </w:rPr>
        <w:t xml:space="preserve">basement </w:t>
      </w:r>
      <w:r w:rsidR="00F850AD">
        <w:rPr>
          <w:lang w:val="en-US"/>
        </w:rPr>
        <w:t xml:space="preserve">entrances </w:t>
      </w:r>
      <w:r w:rsidR="00452EF2">
        <w:rPr>
          <w:lang w:val="en-US"/>
        </w:rPr>
        <w:t>throughout</w:t>
      </w:r>
      <w:r w:rsidR="00F850AD">
        <w:rPr>
          <w:lang w:val="en-US"/>
        </w:rPr>
        <w:t xml:space="preserve"> dorms</w:t>
      </w:r>
      <w:r w:rsidR="00452EF2">
        <w:rPr>
          <w:lang w:val="en-US"/>
        </w:rPr>
        <w:t xml:space="preserve"> at SBU</w:t>
      </w:r>
      <w:r w:rsidR="002601A4">
        <w:rPr>
          <w:lang w:val="en-US"/>
        </w:rPr>
        <w:t xml:space="preserve">. </w:t>
      </w:r>
      <w:r w:rsidR="00966909" w:rsidRPr="002601A4">
        <w:rPr>
          <w:lang w:val="en-US"/>
        </w:rPr>
        <w:t>This sample is inadequate because</w:t>
      </w:r>
      <w:r w:rsidR="006131DE" w:rsidRPr="002601A4">
        <w:rPr>
          <w:lang w:val="en-US"/>
        </w:rPr>
        <w:t>:</w:t>
      </w:r>
    </w:p>
    <w:p w14:paraId="187AA2BF" w14:textId="2FC571F4" w:rsidR="006131DE" w:rsidRDefault="005E4C1C" w:rsidP="00613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="002601A4">
        <w:rPr>
          <w:lang w:val="en-US"/>
        </w:rPr>
        <w:t xml:space="preserve">basements in the area </w:t>
      </w:r>
      <w:r w:rsidR="00B769F9">
        <w:rPr>
          <w:lang w:val="en-US"/>
        </w:rPr>
        <w:t xml:space="preserve">have equal </w:t>
      </w:r>
      <w:r w:rsidR="00897D8A">
        <w:rPr>
          <w:lang w:val="en-US"/>
        </w:rPr>
        <w:t xml:space="preserve">probability of being </w:t>
      </w:r>
      <w:r w:rsidR="009851E8">
        <w:rPr>
          <w:lang w:val="en-US"/>
        </w:rPr>
        <w:t>sampled</w:t>
      </w:r>
      <w:r w:rsidR="00897D8A">
        <w:rPr>
          <w:lang w:val="en-US"/>
        </w:rPr>
        <w:t>,</w:t>
      </w:r>
    </w:p>
    <w:p w14:paraId="4D0BB0C0" w14:textId="01CD535D" w:rsidR="00FD2B42" w:rsidRPr="00FD2B42" w:rsidRDefault="00FD2B42" w:rsidP="00FD2B42">
      <w:pPr>
        <w:rPr>
          <w:b/>
          <w:lang w:val="en-US"/>
        </w:rPr>
      </w:pPr>
      <w:r>
        <w:rPr>
          <w:b/>
          <w:lang w:val="en-US"/>
        </w:rPr>
        <w:t xml:space="preserve">Incorrect! </w:t>
      </w:r>
      <w:r w:rsidR="00C466BD">
        <w:rPr>
          <w:b/>
          <w:lang w:val="en-US"/>
        </w:rPr>
        <w:t>If they d</w:t>
      </w:r>
      <w:r w:rsidR="00E31618">
        <w:rPr>
          <w:b/>
          <w:lang w:val="en-US"/>
        </w:rPr>
        <w:t>id the sample would be adequate</w:t>
      </w:r>
    </w:p>
    <w:p w14:paraId="2FCD5ADA" w14:textId="31700A48" w:rsidR="00897D8A" w:rsidRDefault="00F25DF8" w:rsidP="00613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r w:rsidR="005115CE">
        <w:rPr>
          <w:lang w:val="en-US"/>
        </w:rPr>
        <w:t>raccoons in the area have equal probability of being sampled</w:t>
      </w:r>
      <w:r>
        <w:rPr>
          <w:lang w:val="en-US"/>
        </w:rPr>
        <w:t>,</w:t>
      </w:r>
    </w:p>
    <w:p w14:paraId="353A1340" w14:textId="1CFBC896" w:rsidR="00957A68" w:rsidRPr="00957A68" w:rsidRDefault="00957A68" w:rsidP="00957A68">
      <w:pPr>
        <w:rPr>
          <w:lang w:val="en-US"/>
        </w:rPr>
      </w:pPr>
      <w:r>
        <w:rPr>
          <w:b/>
          <w:lang w:val="en-US"/>
        </w:rPr>
        <w:t>Incorrect! We are interested in the basements and their vulnerability, raccoons may or m</w:t>
      </w:r>
      <w:ins w:id="0" w:author="IL Memming Park" w:date="2018-02-26T21:58:00Z">
        <w:r w:rsidR="00546A42">
          <w:rPr>
            <w:b/>
            <w:lang w:val="en-US"/>
          </w:rPr>
          <w:t>a</w:t>
        </w:r>
      </w:ins>
      <w:r>
        <w:rPr>
          <w:b/>
          <w:lang w:val="en-US"/>
        </w:rPr>
        <w:t xml:space="preserve">y not be randomly selected, what matters is </w:t>
      </w:r>
      <w:r w:rsidR="00DE4205">
        <w:rPr>
          <w:b/>
          <w:lang w:val="en-US"/>
        </w:rPr>
        <w:t>the basements not the raccoons themselves.</w:t>
      </w:r>
    </w:p>
    <w:p w14:paraId="1E803202" w14:textId="3DDF7615" w:rsidR="00F25DF8" w:rsidRDefault="0083071E" w:rsidP="00613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few raccoons may </w:t>
      </w:r>
      <w:r w:rsidR="00986739">
        <w:rPr>
          <w:lang w:val="en-US"/>
        </w:rPr>
        <w:t>responsible for most break-ins</w:t>
      </w:r>
      <w:r w:rsidR="0019593B">
        <w:rPr>
          <w:lang w:val="en-US"/>
        </w:rPr>
        <w:t xml:space="preserve"> </w:t>
      </w:r>
      <w:r w:rsidR="00986739">
        <w:rPr>
          <w:lang w:val="en-US"/>
        </w:rPr>
        <w:t>generating</w:t>
      </w:r>
      <w:r w:rsidR="00D768AA">
        <w:rPr>
          <w:lang w:val="en-US"/>
        </w:rPr>
        <w:t xml:space="preserve"> pseudoreplication,</w:t>
      </w:r>
    </w:p>
    <w:p w14:paraId="27FBBA73" w14:textId="073AE39D" w:rsidR="00A10D7D" w:rsidRPr="00A10D7D" w:rsidRDefault="00A10D7D" w:rsidP="00A10D7D">
      <w:pPr>
        <w:rPr>
          <w:lang w:val="en-US"/>
        </w:rPr>
      </w:pPr>
      <w:r w:rsidRPr="00A10D7D">
        <w:rPr>
          <w:b/>
          <w:lang w:val="en-US"/>
        </w:rPr>
        <w:t xml:space="preserve">Incorrect! We are interested in the basements and their vulnerability, raccoons may </w:t>
      </w:r>
      <w:r>
        <w:rPr>
          <w:b/>
          <w:lang w:val="en-US"/>
        </w:rPr>
        <w:t>be biased</w:t>
      </w:r>
      <w:r w:rsidRPr="00A10D7D">
        <w:rPr>
          <w:b/>
          <w:lang w:val="en-US"/>
        </w:rPr>
        <w:t xml:space="preserve">, </w:t>
      </w:r>
      <w:r>
        <w:rPr>
          <w:b/>
          <w:lang w:val="en-US"/>
        </w:rPr>
        <w:t xml:space="preserve">but </w:t>
      </w:r>
      <w:r w:rsidRPr="00A10D7D">
        <w:rPr>
          <w:b/>
          <w:lang w:val="en-US"/>
        </w:rPr>
        <w:t>what matters is the basements not the raccoons themselves.</w:t>
      </w:r>
    </w:p>
    <w:p w14:paraId="4F22D94C" w14:textId="77777777" w:rsidR="00A10D7D" w:rsidRPr="00A10D7D" w:rsidRDefault="00A10D7D" w:rsidP="00A10D7D">
      <w:pPr>
        <w:rPr>
          <w:lang w:val="en-US"/>
        </w:rPr>
      </w:pPr>
    </w:p>
    <w:p w14:paraId="2CFFCFFB" w14:textId="14CBBB31" w:rsidR="00D768AA" w:rsidRDefault="00D768AA" w:rsidP="00613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4236D8">
        <w:rPr>
          <w:lang w:val="en-US"/>
        </w:rPr>
        <w:t xml:space="preserve">SBU </w:t>
      </w:r>
      <w:r w:rsidR="008A70BD">
        <w:rPr>
          <w:lang w:val="en-US"/>
        </w:rPr>
        <w:t>d</w:t>
      </w:r>
      <w:r w:rsidR="004236D8">
        <w:rPr>
          <w:lang w:val="en-US"/>
        </w:rPr>
        <w:t>orms are a biased sample of basements in the area</w:t>
      </w:r>
      <w:r w:rsidR="009E5B3E">
        <w:rPr>
          <w:lang w:val="en-US"/>
        </w:rPr>
        <w:t>,</w:t>
      </w:r>
    </w:p>
    <w:p w14:paraId="1DB75D09" w14:textId="73F1843A" w:rsidR="00D123C3" w:rsidRPr="00D123C3" w:rsidRDefault="00D123C3" w:rsidP="00D123C3">
      <w:pPr>
        <w:rPr>
          <w:b/>
          <w:lang w:val="en-US"/>
        </w:rPr>
      </w:pPr>
      <w:r>
        <w:rPr>
          <w:b/>
          <w:lang w:val="en-US"/>
        </w:rPr>
        <w:t>Correct! The SBU dorms are a particular subset of the basements in the area</w:t>
      </w:r>
      <w:r w:rsidR="00814CEB">
        <w:rPr>
          <w:b/>
          <w:lang w:val="en-US"/>
        </w:rPr>
        <w:t>.</w:t>
      </w:r>
    </w:p>
    <w:p w14:paraId="1A84895E" w14:textId="07C6AA74" w:rsidR="009E5B3E" w:rsidRDefault="00B22D10" w:rsidP="006131D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SBU dorms are a random sample of basements in the area</w:t>
      </w:r>
      <w:r w:rsidR="00C3768F">
        <w:rPr>
          <w:lang w:val="en-US"/>
        </w:rPr>
        <w:t>.</w:t>
      </w:r>
    </w:p>
    <w:p w14:paraId="5BF63657" w14:textId="64FB6CA4" w:rsidR="00E219FE" w:rsidRPr="00E219FE" w:rsidRDefault="00E219FE" w:rsidP="00E219FE">
      <w:pPr>
        <w:rPr>
          <w:b/>
          <w:lang w:val="en-US"/>
        </w:rPr>
      </w:pPr>
      <w:r>
        <w:rPr>
          <w:b/>
          <w:lang w:val="en-US"/>
        </w:rPr>
        <w:t xml:space="preserve">Incorrect! </w:t>
      </w:r>
      <w:r w:rsidR="00F473AA">
        <w:rPr>
          <w:b/>
          <w:lang w:val="en-US"/>
        </w:rPr>
        <w:t>Dorms are definitely not random com</w:t>
      </w:r>
      <w:bookmarkStart w:id="1" w:name="_GoBack"/>
      <w:bookmarkEnd w:id="1"/>
      <w:r w:rsidR="00F473AA">
        <w:rPr>
          <w:b/>
          <w:lang w:val="en-US"/>
        </w:rPr>
        <w:t>pared to all the basements in the area.</w:t>
      </w:r>
    </w:p>
    <w:p w14:paraId="6172FA0B" w14:textId="7DE65904" w:rsidR="006257AA" w:rsidRPr="00B84005" w:rsidRDefault="005D7B0B" w:rsidP="00B840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classmate</w:t>
      </w:r>
      <w:r w:rsidR="00F473AA">
        <w:rPr>
          <w:lang w:val="en-US"/>
        </w:rPr>
        <w:t xml:space="preserve"> </w:t>
      </w:r>
      <w:r>
        <w:rPr>
          <w:lang w:val="en-US"/>
        </w:rPr>
        <w:t>is</w:t>
      </w:r>
      <w:r w:rsidR="00F473AA">
        <w:rPr>
          <w:lang w:val="en-US"/>
        </w:rPr>
        <w:t xml:space="preserve"> tasked with</w:t>
      </w:r>
      <w:r w:rsidR="004B0C33">
        <w:rPr>
          <w:lang w:val="en-US"/>
        </w:rPr>
        <w:t xml:space="preserve"> determining </w:t>
      </w:r>
      <w:r w:rsidR="00595EFA">
        <w:rPr>
          <w:lang w:val="en-US"/>
        </w:rPr>
        <w:t>the mean size of oyste</w:t>
      </w:r>
      <w:r w:rsidR="00FA4648">
        <w:rPr>
          <w:lang w:val="en-US"/>
        </w:rPr>
        <w:t xml:space="preserve">rs harvested off the North Fork. However, </w:t>
      </w:r>
      <w:r w:rsidR="004A6157">
        <w:rPr>
          <w:lang w:val="en-US"/>
        </w:rPr>
        <w:t>she</w:t>
      </w:r>
      <w:r w:rsidR="00FA4648">
        <w:rPr>
          <w:lang w:val="en-US"/>
        </w:rPr>
        <w:t xml:space="preserve"> </w:t>
      </w:r>
      <w:r w:rsidR="00663FF8">
        <w:rPr>
          <w:lang w:val="en-US"/>
        </w:rPr>
        <w:t>is</w:t>
      </w:r>
      <w:r w:rsidR="00FA4648">
        <w:rPr>
          <w:lang w:val="en-US"/>
        </w:rPr>
        <w:t xml:space="preserve"> unsure </w:t>
      </w:r>
      <w:r w:rsidR="001702AC">
        <w:rPr>
          <w:lang w:val="en-US"/>
        </w:rPr>
        <w:t xml:space="preserve">as to how </w:t>
      </w:r>
      <w:r>
        <w:rPr>
          <w:lang w:val="en-US"/>
        </w:rPr>
        <w:t xml:space="preserve">sampling different numbers of oysters will change </w:t>
      </w:r>
      <w:r w:rsidR="00663FF8">
        <w:rPr>
          <w:lang w:val="en-US"/>
        </w:rPr>
        <w:t>her</w:t>
      </w:r>
      <w:r>
        <w:rPr>
          <w:lang w:val="en-US"/>
        </w:rPr>
        <w:t xml:space="preserve"> estimate</w:t>
      </w:r>
      <w:r w:rsidR="00E67F4C">
        <w:rPr>
          <w:lang w:val="en-US"/>
        </w:rPr>
        <w:t>s</w:t>
      </w:r>
      <w:r>
        <w:rPr>
          <w:lang w:val="en-US"/>
        </w:rPr>
        <w:t xml:space="preserve">. </w:t>
      </w:r>
      <w:r w:rsidR="003C670A" w:rsidRPr="00B84005">
        <w:rPr>
          <w:lang w:val="en-US"/>
        </w:rPr>
        <w:t xml:space="preserve">Thus, your suggestion </w:t>
      </w:r>
      <w:r w:rsidR="00B84005">
        <w:rPr>
          <w:lang w:val="en-US"/>
        </w:rPr>
        <w:t>to her</w:t>
      </w:r>
      <w:r w:rsidR="003C670A" w:rsidRPr="00B84005">
        <w:rPr>
          <w:lang w:val="en-US"/>
        </w:rPr>
        <w:t xml:space="preserve"> is:</w:t>
      </w:r>
    </w:p>
    <w:p w14:paraId="29CD9EDC" w14:textId="39BD2DF3" w:rsidR="003656DF" w:rsidRDefault="00E770C2" w:rsidP="003656DF">
      <w:pPr>
        <w:pStyle w:val="ListParagraph"/>
        <w:numPr>
          <w:ilvl w:val="1"/>
          <w:numId w:val="1"/>
        </w:numPr>
        <w:rPr>
          <w:lang w:val="en-US"/>
        </w:rPr>
      </w:pPr>
      <w:r w:rsidRPr="00E770C2">
        <w:rPr>
          <w:lang w:val="en-US"/>
        </w:rPr>
        <w:t xml:space="preserve">As you measure more </w:t>
      </w:r>
      <w:r w:rsidR="00B67B28">
        <w:rPr>
          <w:lang w:val="en-US"/>
        </w:rPr>
        <w:t>oysters</w:t>
      </w:r>
      <w:r w:rsidRPr="00E770C2">
        <w:rPr>
          <w:lang w:val="en-US"/>
        </w:rPr>
        <w:t xml:space="preserve">, the standard error </w:t>
      </w:r>
      <w:r w:rsidR="00A43B71">
        <w:rPr>
          <w:lang w:val="en-US"/>
        </w:rPr>
        <w:t xml:space="preserve">of the mean </w:t>
      </w:r>
      <w:r w:rsidRPr="00E770C2">
        <w:rPr>
          <w:lang w:val="en-US"/>
        </w:rPr>
        <w:t>will be smaller</w:t>
      </w:r>
      <w:r>
        <w:rPr>
          <w:lang w:val="en-US"/>
        </w:rPr>
        <w:t>,</w:t>
      </w:r>
    </w:p>
    <w:p w14:paraId="288F18DB" w14:textId="77777777" w:rsidR="00642AA2" w:rsidRPr="00642AA2" w:rsidRDefault="00642AA2" w:rsidP="00642AA2">
      <w:pPr>
        <w:rPr>
          <w:b/>
          <w:lang w:val="en-US"/>
        </w:rPr>
      </w:pPr>
      <w:r w:rsidRPr="00642AA2">
        <w:rPr>
          <w:b/>
          <w:lang w:val="en-US"/>
        </w:rPr>
        <w:t>Correct! The standard error of the mean (or the standard deviation of the sampling distribution of the mean) decreases as sample size increases,</w:t>
      </w:r>
    </w:p>
    <w:p w14:paraId="3C4AD5F2" w14:textId="77777777" w:rsidR="00642AA2" w:rsidRPr="00642AA2" w:rsidRDefault="00642AA2" w:rsidP="00642AA2">
      <w:pPr>
        <w:rPr>
          <w:lang w:val="en-US"/>
        </w:rPr>
      </w:pPr>
    </w:p>
    <w:p w14:paraId="4A0F4F72" w14:textId="58E3A2B7" w:rsidR="00E770C2" w:rsidRDefault="00E770C2" w:rsidP="003656DF">
      <w:pPr>
        <w:pStyle w:val="ListParagraph"/>
        <w:numPr>
          <w:ilvl w:val="1"/>
          <w:numId w:val="1"/>
        </w:numPr>
        <w:rPr>
          <w:lang w:val="en-US"/>
        </w:rPr>
      </w:pPr>
      <w:r w:rsidRPr="00E770C2">
        <w:rPr>
          <w:lang w:val="en-US"/>
        </w:rPr>
        <w:t xml:space="preserve">As you measure more </w:t>
      </w:r>
      <w:r w:rsidR="00B67B28">
        <w:rPr>
          <w:lang w:val="en-US"/>
        </w:rPr>
        <w:t>oysters</w:t>
      </w:r>
      <w:r w:rsidRPr="00E770C2">
        <w:rPr>
          <w:lang w:val="en-US"/>
        </w:rPr>
        <w:t xml:space="preserve">, the </w:t>
      </w:r>
      <w:r w:rsidR="00D5788A">
        <w:rPr>
          <w:lang w:val="en-US"/>
        </w:rPr>
        <w:t>mean</w:t>
      </w:r>
      <w:r w:rsidRPr="00E770C2">
        <w:rPr>
          <w:lang w:val="en-US"/>
        </w:rPr>
        <w:t xml:space="preserve"> </w:t>
      </w:r>
      <w:r w:rsidR="00B67B28">
        <w:rPr>
          <w:lang w:val="en-US"/>
        </w:rPr>
        <w:t>size</w:t>
      </w:r>
      <w:r w:rsidRPr="00E770C2">
        <w:rPr>
          <w:lang w:val="en-US"/>
        </w:rPr>
        <w:t xml:space="preserve"> will be smaller</w:t>
      </w:r>
      <w:r>
        <w:rPr>
          <w:lang w:val="en-US"/>
        </w:rPr>
        <w:t>,</w:t>
      </w:r>
    </w:p>
    <w:p w14:paraId="3F629EFE" w14:textId="77777777" w:rsidR="00642AA2" w:rsidRPr="00642AA2" w:rsidRDefault="00642AA2" w:rsidP="00642AA2">
      <w:pPr>
        <w:rPr>
          <w:lang w:val="en-US"/>
        </w:rPr>
      </w:pPr>
      <w:r w:rsidRPr="00642AA2">
        <w:rPr>
          <w:b/>
          <w:lang w:val="en-US"/>
        </w:rPr>
        <w:t>Incorrect! The estimates of the mean may change as you sample more, but as you sample more, the error associated with the estimate of the mean decreases.</w:t>
      </w:r>
    </w:p>
    <w:p w14:paraId="3B206CF5" w14:textId="77777777" w:rsidR="00642AA2" w:rsidRPr="00642AA2" w:rsidRDefault="00642AA2" w:rsidP="00642AA2">
      <w:pPr>
        <w:rPr>
          <w:lang w:val="en-US"/>
        </w:rPr>
      </w:pPr>
    </w:p>
    <w:p w14:paraId="3152A227" w14:textId="2F466903" w:rsidR="00E770C2" w:rsidRDefault="00E770C2" w:rsidP="003656DF">
      <w:pPr>
        <w:pStyle w:val="ListParagraph"/>
        <w:numPr>
          <w:ilvl w:val="1"/>
          <w:numId w:val="1"/>
        </w:numPr>
        <w:rPr>
          <w:lang w:val="en-US"/>
        </w:rPr>
      </w:pPr>
      <w:r w:rsidRPr="00E770C2">
        <w:rPr>
          <w:lang w:val="en-US"/>
        </w:rPr>
        <w:t xml:space="preserve">As you measure more </w:t>
      </w:r>
      <w:r w:rsidR="00B67B28">
        <w:rPr>
          <w:lang w:val="en-US"/>
        </w:rPr>
        <w:t>oysters</w:t>
      </w:r>
      <w:r w:rsidR="004B1DA6">
        <w:rPr>
          <w:lang w:val="en-US"/>
        </w:rPr>
        <w:t>, the variance of sampl</w:t>
      </w:r>
      <w:r w:rsidR="00DD13B0">
        <w:rPr>
          <w:lang w:val="en-US"/>
        </w:rPr>
        <w:t>ing</w:t>
      </w:r>
      <w:r w:rsidR="004B1DA6">
        <w:rPr>
          <w:lang w:val="en-US"/>
        </w:rPr>
        <w:t xml:space="preserve"> </w:t>
      </w:r>
      <w:r w:rsidRPr="00E770C2">
        <w:rPr>
          <w:lang w:val="en-US"/>
        </w:rPr>
        <w:t xml:space="preserve">distribution </w:t>
      </w:r>
      <w:r w:rsidR="00DD537C">
        <w:rPr>
          <w:lang w:val="en-US"/>
        </w:rPr>
        <w:t xml:space="preserve">of the mean </w:t>
      </w:r>
      <w:r w:rsidRPr="00E770C2">
        <w:rPr>
          <w:lang w:val="en-US"/>
        </w:rPr>
        <w:t xml:space="preserve">will be </w:t>
      </w:r>
      <w:r w:rsidR="0096644E">
        <w:rPr>
          <w:lang w:val="en-US"/>
        </w:rPr>
        <w:t>larger</w:t>
      </w:r>
      <w:r>
        <w:rPr>
          <w:lang w:val="en-US"/>
        </w:rPr>
        <w:t>,</w:t>
      </w:r>
    </w:p>
    <w:p w14:paraId="63244174" w14:textId="77777777" w:rsidR="00642AA2" w:rsidRPr="00642AA2" w:rsidRDefault="00642AA2" w:rsidP="00642AA2">
      <w:pPr>
        <w:rPr>
          <w:lang w:val="en-US"/>
        </w:rPr>
      </w:pPr>
      <w:r w:rsidRPr="00642AA2">
        <w:rPr>
          <w:b/>
          <w:lang w:val="en-US"/>
        </w:rPr>
        <w:lastRenderedPageBreak/>
        <w:t xml:space="preserve">Incorrect! The variance of the sampling distribution of the mean is given by the square of the standard error of the mean. Therefore as sampling size increases, this variance decreases. </w:t>
      </w:r>
    </w:p>
    <w:p w14:paraId="1AD08BD7" w14:textId="77777777" w:rsidR="00642AA2" w:rsidRPr="00642AA2" w:rsidRDefault="00642AA2" w:rsidP="00642AA2">
      <w:pPr>
        <w:rPr>
          <w:lang w:val="en-US"/>
        </w:rPr>
      </w:pPr>
    </w:p>
    <w:p w14:paraId="658F35A7" w14:textId="0A491C84" w:rsidR="00306C73" w:rsidRDefault="00306C73" w:rsidP="003656DF">
      <w:pPr>
        <w:pStyle w:val="ListParagraph"/>
        <w:numPr>
          <w:ilvl w:val="1"/>
          <w:numId w:val="1"/>
        </w:numPr>
        <w:rPr>
          <w:lang w:val="en-US"/>
        </w:rPr>
      </w:pPr>
      <w:r w:rsidRPr="00306C73">
        <w:rPr>
          <w:lang w:val="en-US"/>
        </w:rPr>
        <w:t xml:space="preserve">As you measure more </w:t>
      </w:r>
      <w:r w:rsidR="004B1DA6">
        <w:rPr>
          <w:lang w:val="en-US"/>
        </w:rPr>
        <w:t>oysters</w:t>
      </w:r>
      <w:r w:rsidRPr="00306C73">
        <w:rPr>
          <w:lang w:val="en-US"/>
        </w:rPr>
        <w:t>, the standard deviation of th</w:t>
      </w:r>
      <w:r w:rsidR="00905100">
        <w:rPr>
          <w:lang w:val="en-US"/>
        </w:rPr>
        <w:t>e sampling</w:t>
      </w:r>
      <w:r w:rsidRPr="00306C73">
        <w:rPr>
          <w:lang w:val="en-US"/>
        </w:rPr>
        <w:t xml:space="preserve"> distribution will be </w:t>
      </w:r>
      <w:r w:rsidR="00381B76">
        <w:rPr>
          <w:lang w:val="en-US"/>
        </w:rPr>
        <w:t>larger</w:t>
      </w:r>
      <w:r w:rsidR="008254BB">
        <w:rPr>
          <w:lang w:val="en-US"/>
        </w:rPr>
        <w:t>,</w:t>
      </w:r>
    </w:p>
    <w:p w14:paraId="2FBE93D0" w14:textId="77777777" w:rsidR="00696093" w:rsidRPr="00696093" w:rsidRDefault="00696093" w:rsidP="00696093">
      <w:pPr>
        <w:rPr>
          <w:lang w:val="en-US"/>
        </w:rPr>
      </w:pPr>
      <w:r w:rsidRPr="00696093">
        <w:rPr>
          <w:b/>
          <w:lang w:val="en-US"/>
        </w:rPr>
        <w:t xml:space="preserve">Incorrect! The standard deviation of the sampling distribution of the mean is given by the standard error of the mean. Therefore as sampling size increases, this standard deviation decreases. </w:t>
      </w:r>
    </w:p>
    <w:p w14:paraId="7A7F6810" w14:textId="77777777" w:rsidR="00696093" w:rsidRPr="00696093" w:rsidRDefault="00696093" w:rsidP="00696093">
      <w:pPr>
        <w:rPr>
          <w:lang w:val="en-US"/>
        </w:rPr>
      </w:pPr>
    </w:p>
    <w:p w14:paraId="62ED7962" w14:textId="7F9DA031" w:rsidR="008254BB" w:rsidRDefault="008254BB" w:rsidP="003656DF">
      <w:pPr>
        <w:pStyle w:val="ListParagraph"/>
        <w:numPr>
          <w:ilvl w:val="1"/>
          <w:numId w:val="1"/>
        </w:numPr>
        <w:rPr>
          <w:lang w:val="en-US"/>
        </w:rPr>
      </w:pPr>
      <w:r w:rsidRPr="00306C73">
        <w:rPr>
          <w:lang w:val="en-US"/>
        </w:rPr>
        <w:t xml:space="preserve">As you measure more </w:t>
      </w:r>
      <w:r w:rsidR="00972674">
        <w:rPr>
          <w:lang w:val="en-US"/>
        </w:rPr>
        <w:t>oysters</w:t>
      </w:r>
      <w:r w:rsidRPr="00306C73">
        <w:rPr>
          <w:lang w:val="en-US"/>
        </w:rPr>
        <w:t xml:space="preserve">, the standard deviation of the </w:t>
      </w:r>
      <w:r>
        <w:rPr>
          <w:lang w:val="en-US"/>
        </w:rPr>
        <w:t>population</w:t>
      </w:r>
      <w:r w:rsidRPr="00306C73">
        <w:rPr>
          <w:lang w:val="en-US"/>
        </w:rPr>
        <w:t xml:space="preserve"> distribution will be </w:t>
      </w:r>
      <w:r>
        <w:rPr>
          <w:lang w:val="en-US"/>
        </w:rPr>
        <w:t>larger.</w:t>
      </w:r>
    </w:p>
    <w:p w14:paraId="68B5D094" w14:textId="77777777" w:rsidR="00512940" w:rsidRPr="00512940" w:rsidRDefault="00512940" w:rsidP="00512940">
      <w:pPr>
        <w:rPr>
          <w:b/>
          <w:lang w:val="en-US"/>
        </w:rPr>
      </w:pPr>
      <w:r w:rsidRPr="00512940">
        <w:rPr>
          <w:b/>
          <w:lang w:val="en-US"/>
        </w:rPr>
        <w:t>Incorrect! The standard deviation of the population as a whole is not dependent on whether the sample is small or large, it is a fixed parameter not associated with my sampling.</w:t>
      </w:r>
    </w:p>
    <w:p w14:paraId="4FFA56FB" w14:textId="77777777" w:rsidR="00512940" w:rsidRPr="00512940" w:rsidRDefault="00512940" w:rsidP="00512940">
      <w:pPr>
        <w:rPr>
          <w:lang w:val="en-US"/>
        </w:rPr>
      </w:pPr>
    </w:p>
    <w:p w14:paraId="64049159" w14:textId="0C4F3F77" w:rsidR="003656DF" w:rsidRPr="007546B4" w:rsidRDefault="00B4166E" w:rsidP="007546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314249" w:rsidRPr="00314249">
        <w:rPr>
          <w:lang w:val="en-US"/>
        </w:rPr>
        <w:t xml:space="preserve">n a </w:t>
      </w:r>
      <w:r w:rsidR="00340C8B">
        <w:rPr>
          <w:lang w:val="en-US"/>
        </w:rPr>
        <w:t xml:space="preserve">population of </w:t>
      </w:r>
      <w:r w:rsidR="008D085F">
        <w:rPr>
          <w:lang w:val="en-US"/>
        </w:rPr>
        <w:t xml:space="preserve">7000 </w:t>
      </w:r>
      <w:r w:rsidR="00F068A8">
        <w:rPr>
          <w:lang w:val="en-US"/>
        </w:rPr>
        <w:t>evening primrose (Oenothera spp.</w:t>
      </w:r>
      <w:r w:rsidR="007F4661">
        <w:rPr>
          <w:lang w:val="en-US"/>
        </w:rPr>
        <w:t xml:space="preserve">), there is an </w:t>
      </w:r>
      <w:r w:rsidR="00087912">
        <w:rPr>
          <w:lang w:val="en-US"/>
        </w:rPr>
        <w:t>allele for self-</w:t>
      </w:r>
      <w:r w:rsidR="008D085F">
        <w:rPr>
          <w:lang w:val="en-US"/>
        </w:rPr>
        <w:t xml:space="preserve">incompatibility </w:t>
      </w:r>
      <w:r w:rsidR="00F52AB7">
        <w:rPr>
          <w:lang w:val="en-US"/>
        </w:rPr>
        <w:t xml:space="preserve">that </w:t>
      </w:r>
      <w:r w:rsidR="00121035">
        <w:rPr>
          <w:lang w:val="en-US"/>
        </w:rPr>
        <w:t>has historically been</w:t>
      </w:r>
      <w:r w:rsidR="002C0E57">
        <w:rPr>
          <w:lang w:val="en-US"/>
        </w:rPr>
        <w:t xml:space="preserve"> found at a frequency of 60%</w:t>
      </w:r>
      <w:r w:rsidR="00087912">
        <w:rPr>
          <w:lang w:val="en-US"/>
        </w:rPr>
        <w:t xml:space="preserve">. For your honors thesis you decide to examine </w:t>
      </w:r>
      <w:r w:rsidR="00771E52">
        <w:rPr>
          <w:lang w:val="en-US"/>
        </w:rPr>
        <w:t xml:space="preserve">allele frequency for this population </w:t>
      </w:r>
      <w:r w:rsidR="00E40C9A">
        <w:rPr>
          <w:lang w:val="en-US"/>
        </w:rPr>
        <w:t>since it was last measured &gt;35 years ago</w:t>
      </w:r>
      <w:r w:rsidR="00F7492D">
        <w:rPr>
          <w:lang w:val="en-US"/>
        </w:rPr>
        <w:t xml:space="preserve"> </w:t>
      </w:r>
      <w:r w:rsidR="000D47A2">
        <w:rPr>
          <w:lang w:val="en-US"/>
        </w:rPr>
        <w:t xml:space="preserve">by randomly sampling </w:t>
      </w:r>
      <w:r w:rsidR="00142B87">
        <w:rPr>
          <w:lang w:val="en-US"/>
        </w:rPr>
        <w:t xml:space="preserve">10 individuals </w:t>
      </w:r>
      <w:r w:rsidR="00E6708F">
        <w:rPr>
          <w:lang w:val="en-US"/>
        </w:rPr>
        <w:t>for a total of 20 alleles</w:t>
      </w:r>
      <w:r w:rsidR="00F7492D">
        <w:rPr>
          <w:lang w:val="en-US"/>
        </w:rPr>
        <w:t xml:space="preserve">. </w:t>
      </w:r>
      <w:r w:rsidR="00216FD6">
        <w:rPr>
          <w:lang w:val="en-US"/>
        </w:rPr>
        <w:t xml:space="preserve">What proportion of the self-incompatibility allele </w:t>
      </w:r>
      <w:r w:rsidR="006A5F87">
        <w:rPr>
          <w:lang w:val="en-US"/>
        </w:rPr>
        <w:t xml:space="preserve">in your sample </w:t>
      </w:r>
      <w:r w:rsidR="00573F44">
        <w:rPr>
          <w:lang w:val="en-US"/>
        </w:rPr>
        <w:t>would you consider to be different from the historical frequency</w:t>
      </w:r>
      <w:r w:rsidR="00216FD6">
        <w:rPr>
          <w:lang w:val="en-US"/>
        </w:rPr>
        <w:t>?</w:t>
      </w:r>
    </w:p>
    <w:p w14:paraId="50AFDEA5" w14:textId="4B6F8C0B" w:rsidR="00627874" w:rsidRDefault="0030776A" w:rsidP="006278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than</w:t>
      </w:r>
      <w:r w:rsidR="00627874">
        <w:rPr>
          <w:lang w:val="en-US"/>
        </w:rPr>
        <w:t xml:space="preserve"> 60% of the sample</w:t>
      </w:r>
      <w:r w:rsidR="0031067E">
        <w:rPr>
          <w:lang w:val="en-US"/>
        </w:rPr>
        <w:t>,</w:t>
      </w:r>
    </w:p>
    <w:p w14:paraId="05FD3417" w14:textId="6F8A662B" w:rsidR="00627874" w:rsidRPr="00C921C1" w:rsidRDefault="00627874" w:rsidP="00627874">
      <w:pPr>
        <w:rPr>
          <w:lang w:val="en-US"/>
        </w:rPr>
      </w:pPr>
      <w:r w:rsidRPr="002F6CC9">
        <w:rPr>
          <w:b/>
          <w:lang w:val="en-US"/>
        </w:rPr>
        <w:t>Incorrect!</w:t>
      </w:r>
      <w:r>
        <w:rPr>
          <w:b/>
          <w:lang w:val="en-US"/>
        </w:rPr>
        <w:t xml:space="preserve"> In such a </w:t>
      </w:r>
      <w:r w:rsidR="006A5F87">
        <w:rPr>
          <w:b/>
          <w:lang w:val="en-US"/>
        </w:rPr>
        <w:t xml:space="preserve">relatively </w:t>
      </w:r>
      <w:r>
        <w:rPr>
          <w:b/>
          <w:lang w:val="en-US"/>
        </w:rPr>
        <w:t xml:space="preserve">small sample </w:t>
      </w:r>
      <w:r w:rsidR="00DF6753">
        <w:rPr>
          <w:b/>
          <w:lang w:val="en-US"/>
        </w:rPr>
        <w:t xml:space="preserve">you may </w:t>
      </w:r>
      <w:r w:rsidR="0068130D">
        <w:rPr>
          <w:b/>
          <w:lang w:val="en-US"/>
        </w:rPr>
        <w:t xml:space="preserve">find &gt;60% </w:t>
      </w:r>
      <w:r w:rsidR="000E50D7">
        <w:rPr>
          <w:b/>
          <w:lang w:val="en-US"/>
        </w:rPr>
        <w:t>frequency for the allele of interest</w:t>
      </w:r>
      <w:r w:rsidR="0068130D">
        <w:rPr>
          <w:b/>
          <w:lang w:val="en-US"/>
        </w:rPr>
        <w:t xml:space="preserve"> just by chance</w:t>
      </w:r>
      <w:r>
        <w:rPr>
          <w:b/>
          <w:lang w:val="en-US"/>
        </w:rPr>
        <w:t>.</w:t>
      </w:r>
    </w:p>
    <w:p w14:paraId="5DC40928" w14:textId="70D49BDF" w:rsidR="00627874" w:rsidRDefault="00C075DC" w:rsidP="006278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Less than</w:t>
      </w:r>
      <w:r w:rsidR="00627874">
        <w:rPr>
          <w:lang w:val="en-US"/>
        </w:rPr>
        <w:t xml:space="preserve"> </w:t>
      </w:r>
      <w:r w:rsidR="009A07CC">
        <w:rPr>
          <w:lang w:val="en-US"/>
        </w:rPr>
        <w:t>5</w:t>
      </w:r>
      <w:r w:rsidR="00627874">
        <w:rPr>
          <w:lang w:val="en-US"/>
        </w:rPr>
        <w:t>0% of the sample,</w:t>
      </w:r>
      <w:r w:rsidR="00627874" w:rsidRPr="004A4F11">
        <w:rPr>
          <w:lang w:val="en-US"/>
        </w:rPr>
        <w:t xml:space="preserve"> </w:t>
      </w:r>
    </w:p>
    <w:p w14:paraId="22F5802C" w14:textId="1BCD7CCE" w:rsidR="007F2AA8" w:rsidRPr="003E5B60" w:rsidRDefault="007F2AA8" w:rsidP="003E5B60">
      <w:pPr>
        <w:rPr>
          <w:lang w:val="en-US"/>
        </w:rPr>
      </w:pPr>
      <w:r w:rsidRPr="003E5B60">
        <w:rPr>
          <w:b/>
          <w:lang w:val="en-US"/>
        </w:rPr>
        <w:t xml:space="preserve">Incorrect! In such a </w:t>
      </w:r>
      <w:r w:rsidR="006A5F87">
        <w:rPr>
          <w:b/>
          <w:lang w:val="en-US"/>
        </w:rPr>
        <w:t xml:space="preserve">relatively </w:t>
      </w:r>
      <w:r w:rsidRPr="003E5B60">
        <w:rPr>
          <w:b/>
          <w:lang w:val="en-US"/>
        </w:rPr>
        <w:t xml:space="preserve">small sample you may </w:t>
      </w:r>
      <w:r w:rsidR="00AB2D58">
        <w:rPr>
          <w:b/>
          <w:lang w:val="en-US"/>
        </w:rPr>
        <w:t>find &lt;4</w:t>
      </w:r>
      <w:r w:rsidRPr="003E5B60">
        <w:rPr>
          <w:b/>
          <w:lang w:val="en-US"/>
        </w:rPr>
        <w:t>0% frequency for the allele of interest just by chance.</w:t>
      </w:r>
    </w:p>
    <w:p w14:paraId="44A02337" w14:textId="40E81835" w:rsidR="00627874" w:rsidRPr="00DC1AB9" w:rsidRDefault="00627874" w:rsidP="00627874">
      <w:pPr>
        <w:rPr>
          <w:lang w:val="en-US"/>
        </w:rPr>
      </w:pPr>
    </w:p>
    <w:p w14:paraId="4E73CD18" w14:textId="700D15A4" w:rsidR="00627874" w:rsidRDefault="004B7DA5" w:rsidP="006278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Anything </w:t>
      </w:r>
      <w:r w:rsidR="006A5709">
        <w:rPr>
          <w:lang w:val="en-US"/>
        </w:rPr>
        <w:t>10 points away</w:t>
      </w:r>
      <w:r>
        <w:rPr>
          <w:lang w:val="en-US"/>
        </w:rPr>
        <w:t xml:space="preserve"> from</w:t>
      </w:r>
      <w:r w:rsidR="000B7C19">
        <w:rPr>
          <w:lang w:val="en-US"/>
        </w:rPr>
        <w:t xml:space="preserve"> 50%</w:t>
      </w:r>
      <w:r w:rsidR="00627874">
        <w:rPr>
          <w:lang w:val="en-US"/>
        </w:rPr>
        <w:t xml:space="preserve"> because there is a 50/50 chance of being </w:t>
      </w:r>
      <w:r w:rsidR="000B7C19">
        <w:rPr>
          <w:lang w:val="en-US"/>
        </w:rPr>
        <w:t>the allele of interest or not</w:t>
      </w:r>
    </w:p>
    <w:p w14:paraId="4B9002EF" w14:textId="50DB0472" w:rsidR="00627874" w:rsidRPr="00481726" w:rsidRDefault="00627874" w:rsidP="00627874">
      <w:pPr>
        <w:rPr>
          <w:lang w:val="en-US"/>
        </w:rPr>
      </w:pPr>
      <w:r w:rsidRPr="00481726">
        <w:rPr>
          <w:b/>
          <w:lang w:val="en-US"/>
        </w:rPr>
        <w:t xml:space="preserve">Incorrect! </w:t>
      </w:r>
      <w:r>
        <w:rPr>
          <w:b/>
          <w:lang w:val="en-US"/>
        </w:rPr>
        <w:t xml:space="preserve">The probability or chance of being </w:t>
      </w:r>
      <w:r w:rsidR="000B7C19">
        <w:rPr>
          <w:b/>
          <w:lang w:val="en-US"/>
        </w:rPr>
        <w:t>the allele of interest</w:t>
      </w:r>
      <w:r>
        <w:rPr>
          <w:b/>
          <w:lang w:val="en-US"/>
        </w:rPr>
        <w:t xml:space="preserve"> is not 50/50, it is instead given by the proportion of the underlying population</w:t>
      </w:r>
      <w:r w:rsidRPr="00481726">
        <w:rPr>
          <w:b/>
          <w:lang w:val="en-US"/>
        </w:rPr>
        <w:t>.</w:t>
      </w:r>
    </w:p>
    <w:p w14:paraId="6ECD7645" w14:textId="77777777" w:rsidR="00627874" w:rsidRPr="00F672E9" w:rsidRDefault="00627874" w:rsidP="00627874">
      <w:pPr>
        <w:rPr>
          <w:lang w:val="en-US"/>
        </w:rPr>
      </w:pPr>
    </w:p>
    <w:p w14:paraId="5B3F2109" w14:textId="1D466EBB" w:rsidR="00627874" w:rsidRDefault="005D62B9" w:rsidP="006278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Less than 50% or more than </w:t>
      </w:r>
      <w:r w:rsidR="00D85CF6">
        <w:rPr>
          <w:lang w:val="en-US"/>
        </w:rPr>
        <w:t xml:space="preserve">70% </w:t>
      </w:r>
      <w:r w:rsidR="00627874">
        <w:rPr>
          <w:lang w:val="en-US"/>
        </w:rPr>
        <w:t xml:space="preserve">because there is a 50/50 chance </w:t>
      </w:r>
      <w:r w:rsidR="007435AA">
        <w:rPr>
          <w:lang w:val="en-US"/>
        </w:rPr>
        <w:t>of being the allele of interest or not</w:t>
      </w:r>
      <w:r w:rsidR="00627874">
        <w:rPr>
          <w:lang w:val="en-US"/>
        </w:rPr>
        <w:t>, but the sample won’t be exact</w:t>
      </w:r>
    </w:p>
    <w:p w14:paraId="119B5D7E" w14:textId="77777777" w:rsidR="006D6993" w:rsidRPr="006D6993" w:rsidRDefault="006D6993" w:rsidP="006D6993">
      <w:pPr>
        <w:rPr>
          <w:lang w:val="en-US"/>
        </w:rPr>
      </w:pPr>
      <w:r w:rsidRPr="006D6993">
        <w:rPr>
          <w:b/>
          <w:lang w:val="en-US"/>
        </w:rPr>
        <w:t>Incorrect! The probability or chance of being the allele of interest is not 50/50, it is instead given by the proportion of the underlying population.</w:t>
      </w:r>
    </w:p>
    <w:p w14:paraId="6E038270" w14:textId="77777777" w:rsidR="00627874" w:rsidRPr="00C515DE" w:rsidRDefault="00627874" w:rsidP="00627874">
      <w:pPr>
        <w:rPr>
          <w:lang w:val="en-US"/>
        </w:rPr>
      </w:pPr>
    </w:p>
    <w:p w14:paraId="17B00118" w14:textId="14A70682" w:rsidR="00627874" w:rsidRDefault="003D6673" w:rsidP="006278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extreme values close to 0 or 100% </w:t>
      </w:r>
      <w:r w:rsidR="00627874">
        <w:rPr>
          <w:lang w:val="en-US"/>
        </w:rPr>
        <w:t xml:space="preserve">because the sample is small and could </w:t>
      </w:r>
      <w:r w:rsidR="00F34348">
        <w:rPr>
          <w:lang w:val="en-US"/>
        </w:rPr>
        <w:t xml:space="preserve">estimate the </w:t>
      </w:r>
      <w:r w:rsidR="005D1691">
        <w:rPr>
          <w:lang w:val="en-US"/>
        </w:rPr>
        <w:t xml:space="preserve">underlying </w:t>
      </w:r>
      <w:r w:rsidR="00F34348">
        <w:rPr>
          <w:lang w:val="en-US"/>
        </w:rPr>
        <w:t xml:space="preserve">proportion </w:t>
      </w:r>
      <w:r w:rsidR="00627874">
        <w:rPr>
          <w:lang w:val="en-US"/>
        </w:rPr>
        <w:t>poor</w:t>
      </w:r>
      <w:r w:rsidR="00F34348">
        <w:rPr>
          <w:lang w:val="en-US"/>
        </w:rPr>
        <w:t>ly</w:t>
      </w:r>
      <w:r w:rsidR="00627874" w:rsidRPr="006316D0">
        <w:rPr>
          <w:lang w:val="en-US"/>
        </w:rPr>
        <w:t>.</w:t>
      </w:r>
    </w:p>
    <w:p w14:paraId="5626B9AD" w14:textId="11F2A7FA" w:rsidR="00627874" w:rsidRPr="00946A15" w:rsidRDefault="00627874" w:rsidP="00627874">
      <w:pPr>
        <w:rPr>
          <w:b/>
          <w:lang w:val="en-US"/>
        </w:rPr>
      </w:pPr>
      <w:r>
        <w:rPr>
          <w:b/>
          <w:lang w:val="en-US"/>
        </w:rPr>
        <w:t xml:space="preserve">Correct! The sample is </w:t>
      </w:r>
      <w:r w:rsidR="006A5F87">
        <w:rPr>
          <w:b/>
          <w:lang w:val="en-US"/>
        </w:rPr>
        <w:t xml:space="preserve">relatively </w:t>
      </w:r>
      <w:r>
        <w:rPr>
          <w:b/>
          <w:lang w:val="en-US"/>
        </w:rPr>
        <w:t xml:space="preserve">small </w:t>
      </w:r>
      <w:r w:rsidR="00F93F2C">
        <w:rPr>
          <w:b/>
          <w:lang w:val="en-US"/>
        </w:rPr>
        <w:t xml:space="preserve">and only very extreme values </w:t>
      </w:r>
      <w:r w:rsidR="0075413A">
        <w:rPr>
          <w:b/>
          <w:lang w:val="en-US"/>
        </w:rPr>
        <w:t xml:space="preserve">would </w:t>
      </w:r>
      <w:r w:rsidR="00F71149">
        <w:rPr>
          <w:b/>
          <w:lang w:val="en-US"/>
        </w:rPr>
        <w:t xml:space="preserve">not be </w:t>
      </w:r>
      <w:r w:rsidR="0075413A">
        <w:rPr>
          <w:b/>
          <w:lang w:val="en-US"/>
        </w:rPr>
        <w:t>compatible with the 60% underlying frequency of the population</w:t>
      </w:r>
      <w:r>
        <w:rPr>
          <w:b/>
          <w:lang w:val="en-US"/>
        </w:rPr>
        <w:t>.</w:t>
      </w:r>
    </w:p>
    <w:p w14:paraId="022533AB" w14:textId="03700F2E" w:rsidR="00314249" w:rsidRDefault="0054566B" w:rsidP="00905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3A377D">
        <w:rPr>
          <w:lang w:val="en-US"/>
        </w:rPr>
        <w:t xml:space="preserve">following </w:t>
      </w:r>
      <w:r>
        <w:rPr>
          <w:lang w:val="en-US"/>
        </w:rPr>
        <w:t>three histograms</w:t>
      </w:r>
      <w:r w:rsidR="001F198B">
        <w:rPr>
          <w:lang w:val="en-US"/>
        </w:rPr>
        <w:t xml:space="preserve"> </w:t>
      </w:r>
      <w:r w:rsidR="00987E43">
        <w:rPr>
          <w:lang w:val="en-US"/>
        </w:rPr>
        <w:t xml:space="preserve">(1 ,2, and 3) </w:t>
      </w:r>
      <w:r w:rsidR="00CD58F9">
        <w:rPr>
          <w:lang w:val="en-US"/>
        </w:rPr>
        <w:t>show</w:t>
      </w:r>
      <w:r w:rsidR="000560AB">
        <w:rPr>
          <w:lang w:val="en-US"/>
        </w:rPr>
        <w:t xml:space="preserve"> information about the </w:t>
      </w:r>
      <w:r w:rsidR="00CD58F9">
        <w:rPr>
          <w:lang w:val="en-US"/>
        </w:rPr>
        <w:t>mean length of genes in the human genomes</w:t>
      </w:r>
      <w:r w:rsidR="003A377D">
        <w:rPr>
          <w:lang w:val="en-US"/>
        </w:rPr>
        <w:t xml:space="preserve">. </w:t>
      </w:r>
      <w:r w:rsidR="006C48D9">
        <w:rPr>
          <w:lang w:val="en-US"/>
        </w:rPr>
        <w:t xml:space="preserve">One of them is shows the </w:t>
      </w:r>
      <w:r w:rsidR="00141068">
        <w:rPr>
          <w:lang w:val="en-US"/>
        </w:rPr>
        <w:t>frequency distribution of individual values</w:t>
      </w:r>
      <w:r w:rsidR="00CE2992">
        <w:rPr>
          <w:lang w:val="en-US"/>
        </w:rPr>
        <w:t xml:space="preserve"> in a random sample</w:t>
      </w:r>
      <w:r w:rsidR="00544193">
        <w:rPr>
          <w:lang w:val="en-US"/>
        </w:rPr>
        <w:t xml:space="preserve"> of 100 genes</w:t>
      </w:r>
      <w:r w:rsidR="00CE2992">
        <w:rPr>
          <w:lang w:val="en-US"/>
        </w:rPr>
        <w:t xml:space="preserve"> (A</w:t>
      </w:r>
      <w:r w:rsidR="00DF0742">
        <w:rPr>
          <w:lang w:val="en-US"/>
        </w:rPr>
        <w:t xml:space="preserve">). </w:t>
      </w:r>
      <w:r w:rsidR="00B845DF">
        <w:rPr>
          <w:lang w:val="en-US"/>
        </w:rPr>
        <w:t xml:space="preserve">Another shows the </w:t>
      </w:r>
      <w:r w:rsidR="00C71010">
        <w:rPr>
          <w:lang w:val="en-US"/>
        </w:rPr>
        <w:t xml:space="preserve">distribution of sample means </w:t>
      </w:r>
      <w:r w:rsidR="008A5CCF">
        <w:rPr>
          <w:lang w:val="en-US"/>
        </w:rPr>
        <w:t xml:space="preserve">for samples of size </w:t>
      </w:r>
      <w:r w:rsidR="0062052E">
        <w:rPr>
          <w:lang w:val="en-US"/>
        </w:rPr>
        <w:t>20</w:t>
      </w:r>
      <w:r w:rsidR="009C3A31">
        <w:rPr>
          <w:lang w:val="en-US"/>
        </w:rPr>
        <w:t xml:space="preserve"> t</w:t>
      </w:r>
      <w:r w:rsidR="00CE2992">
        <w:rPr>
          <w:lang w:val="en-US"/>
        </w:rPr>
        <w:t xml:space="preserve">aken from </w:t>
      </w:r>
      <w:r w:rsidR="0062052E">
        <w:rPr>
          <w:lang w:val="en-US"/>
        </w:rPr>
        <w:t>all the genes in the genome</w:t>
      </w:r>
      <w:r w:rsidR="00CE2992">
        <w:rPr>
          <w:lang w:val="en-US"/>
        </w:rPr>
        <w:t xml:space="preserve"> (B</w:t>
      </w:r>
      <w:r w:rsidR="009C3A31">
        <w:rPr>
          <w:lang w:val="en-US"/>
        </w:rPr>
        <w:t xml:space="preserve">). </w:t>
      </w:r>
      <w:r w:rsidR="00BA107D">
        <w:rPr>
          <w:lang w:val="en-US"/>
        </w:rPr>
        <w:t xml:space="preserve">Another shows the </w:t>
      </w:r>
      <w:r w:rsidR="0098760F">
        <w:rPr>
          <w:lang w:val="en-US"/>
        </w:rPr>
        <w:t xml:space="preserve">distribution of the </w:t>
      </w:r>
      <w:r w:rsidR="00AE09D4">
        <w:rPr>
          <w:lang w:val="en-US"/>
        </w:rPr>
        <w:t xml:space="preserve">sample means for samples of size </w:t>
      </w:r>
      <w:r w:rsidR="0062052E">
        <w:rPr>
          <w:lang w:val="en-US"/>
        </w:rPr>
        <w:t>5</w:t>
      </w:r>
      <w:r w:rsidR="00CE2992">
        <w:rPr>
          <w:lang w:val="en-US"/>
        </w:rPr>
        <w:t>00 (C</w:t>
      </w:r>
      <w:r w:rsidR="00F43DE5">
        <w:rPr>
          <w:lang w:val="en-US"/>
        </w:rPr>
        <w:t xml:space="preserve">). </w:t>
      </w:r>
      <w:r w:rsidR="007F2E6B">
        <w:rPr>
          <w:lang w:val="en-US"/>
        </w:rPr>
        <w:t>Which one is which?</w:t>
      </w:r>
    </w:p>
    <w:p w14:paraId="463575DB" w14:textId="454EB203" w:rsidR="006C48D9" w:rsidRPr="006C48D9" w:rsidRDefault="00BA6156" w:rsidP="00C27475">
      <w:pPr>
        <w:tabs>
          <w:tab w:val="left" w:pos="1418"/>
        </w:tabs>
        <w:ind w:left="360"/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738DA445" wp14:editId="7359563F">
            <wp:extent cx="5943600" cy="5943600"/>
            <wp:effectExtent l="0" t="0" r="0" b="0"/>
            <wp:docPr id="7" name="Picture 7" descr="Macintosh HD:Users:lmd:Dropbox:virtual_desktop:career:stony:courses:BIO211:BIO211_v2018.1:unit3_sampling:quiz:gene_len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md:Dropbox:virtual_desktop:career:stony:courses:BIO211:BIO211_v2018.1:unit3_sampling:quiz:gene_leng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DABC" w14:textId="03276D57" w:rsidR="007F2E6B" w:rsidRDefault="00525311" w:rsidP="004828D8">
      <w:pPr>
        <w:pStyle w:val="ListParagraph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1</w:t>
      </w:r>
      <w:r w:rsidR="00CA435B">
        <w:rPr>
          <w:lang w:val="en-US"/>
        </w:rPr>
        <w:t xml:space="preserve"> is A</w:t>
      </w:r>
      <w:r>
        <w:rPr>
          <w:lang w:val="en-US"/>
        </w:rPr>
        <w:t>, 2</w:t>
      </w:r>
      <w:r w:rsidR="00CA435B">
        <w:rPr>
          <w:lang w:val="en-US"/>
        </w:rPr>
        <w:t xml:space="preserve"> is B</w:t>
      </w:r>
      <w:r>
        <w:rPr>
          <w:lang w:val="en-US"/>
        </w:rPr>
        <w:t>, 3</w:t>
      </w:r>
      <w:r w:rsidR="00CA435B">
        <w:rPr>
          <w:lang w:val="en-US"/>
        </w:rPr>
        <w:t xml:space="preserve"> is C</w:t>
      </w:r>
      <w:r>
        <w:rPr>
          <w:lang w:val="en-US"/>
        </w:rPr>
        <w:t>.</w:t>
      </w:r>
    </w:p>
    <w:p w14:paraId="37D67978" w14:textId="2BFE022B" w:rsidR="0062052E" w:rsidRPr="0062052E" w:rsidRDefault="0062052E" w:rsidP="0062052E">
      <w:pPr>
        <w:rPr>
          <w:b/>
          <w:lang w:val="en-US"/>
        </w:rPr>
      </w:pPr>
      <w:r w:rsidRPr="0062052E">
        <w:rPr>
          <w:b/>
          <w:lang w:val="en-US"/>
        </w:rPr>
        <w:t>Incorrect! The means will have lower spread than the raw values</w:t>
      </w:r>
      <w:r>
        <w:rPr>
          <w:b/>
          <w:lang w:val="en-US"/>
        </w:rPr>
        <w:t xml:space="preserve"> from a sample</w:t>
      </w:r>
      <w:r w:rsidRPr="0062052E">
        <w:rPr>
          <w:b/>
          <w:lang w:val="en-US"/>
        </w:rPr>
        <w:t>, and their spread will depend on the size of the sample taken from all the data.</w:t>
      </w:r>
    </w:p>
    <w:p w14:paraId="4F87EF37" w14:textId="77777777" w:rsidR="0062052E" w:rsidRPr="0062052E" w:rsidRDefault="0062052E" w:rsidP="0062052E">
      <w:pPr>
        <w:rPr>
          <w:lang w:val="en-US"/>
        </w:rPr>
      </w:pPr>
    </w:p>
    <w:p w14:paraId="53EB2BA5" w14:textId="42669A8C" w:rsidR="005B352D" w:rsidRDefault="00C11DAA" w:rsidP="004828D8">
      <w:pPr>
        <w:pStyle w:val="ListParagraph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3</w:t>
      </w:r>
      <w:r w:rsidR="00CA435B">
        <w:rPr>
          <w:lang w:val="en-US"/>
        </w:rPr>
        <w:t xml:space="preserve"> is A</w:t>
      </w:r>
      <w:r>
        <w:rPr>
          <w:lang w:val="en-US"/>
        </w:rPr>
        <w:t xml:space="preserve">, </w:t>
      </w:r>
      <w:r w:rsidR="00CA435B">
        <w:rPr>
          <w:lang w:val="en-US"/>
        </w:rPr>
        <w:t xml:space="preserve">2 is </w:t>
      </w:r>
      <w:r>
        <w:rPr>
          <w:lang w:val="en-US"/>
        </w:rPr>
        <w:t xml:space="preserve">B, </w:t>
      </w:r>
      <w:r w:rsidR="00CA435B">
        <w:rPr>
          <w:lang w:val="en-US"/>
        </w:rPr>
        <w:t xml:space="preserve">1 is </w:t>
      </w:r>
      <w:r>
        <w:rPr>
          <w:lang w:val="en-US"/>
        </w:rPr>
        <w:t>C.</w:t>
      </w:r>
    </w:p>
    <w:p w14:paraId="625B9F7C" w14:textId="4AA5F979" w:rsidR="0062052E" w:rsidRPr="0062052E" w:rsidRDefault="0062052E" w:rsidP="0062052E">
      <w:pPr>
        <w:rPr>
          <w:b/>
          <w:lang w:val="en-US"/>
        </w:rPr>
      </w:pPr>
      <w:r w:rsidRPr="0062052E">
        <w:rPr>
          <w:b/>
          <w:lang w:val="en-US"/>
        </w:rPr>
        <w:t>Correct! The means have lower spread than the raw values</w:t>
      </w:r>
      <w:r>
        <w:rPr>
          <w:b/>
          <w:lang w:val="en-US"/>
        </w:rPr>
        <w:t xml:space="preserve"> from a sample</w:t>
      </w:r>
      <w:r w:rsidRPr="0062052E">
        <w:rPr>
          <w:b/>
          <w:lang w:val="en-US"/>
        </w:rPr>
        <w:t>, and their spread depends on the size of the sample taken from all the data.</w:t>
      </w:r>
    </w:p>
    <w:p w14:paraId="5E4A8E1A" w14:textId="77777777" w:rsidR="0062052E" w:rsidRPr="0062052E" w:rsidRDefault="0062052E" w:rsidP="0062052E">
      <w:pPr>
        <w:rPr>
          <w:lang w:val="en-US"/>
        </w:rPr>
      </w:pPr>
    </w:p>
    <w:p w14:paraId="02355ADB" w14:textId="442C9813" w:rsidR="005B352D" w:rsidRDefault="003444AB" w:rsidP="004828D8">
      <w:pPr>
        <w:pStyle w:val="ListParagraph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2 is </w:t>
      </w:r>
      <w:r w:rsidR="00503511">
        <w:rPr>
          <w:lang w:val="en-US"/>
        </w:rPr>
        <w:t xml:space="preserve">A, </w:t>
      </w:r>
      <w:r>
        <w:rPr>
          <w:lang w:val="en-US"/>
        </w:rPr>
        <w:t xml:space="preserve">3 is </w:t>
      </w:r>
      <w:r w:rsidR="00503511">
        <w:rPr>
          <w:lang w:val="en-US"/>
        </w:rPr>
        <w:t>B</w:t>
      </w:r>
      <w:r w:rsidR="006D0B82">
        <w:rPr>
          <w:lang w:val="en-US"/>
        </w:rPr>
        <w:t xml:space="preserve">, </w:t>
      </w:r>
      <w:r>
        <w:rPr>
          <w:lang w:val="en-US"/>
        </w:rPr>
        <w:t>1 is C</w:t>
      </w:r>
      <w:r w:rsidR="006D0B82">
        <w:rPr>
          <w:lang w:val="en-US"/>
        </w:rPr>
        <w:t>.</w:t>
      </w:r>
    </w:p>
    <w:p w14:paraId="1952179C" w14:textId="515BDA4A" w:rsidR="0062052E" w:rsidRPr="0062052E" w:rsidRDefault="0062052E" w:rsidP="0062052E">
      <w:pPr>
        <w:rPr>
          <w:b/>
          <w:lang w:val="en-US"/>
        </w:rPr>
      </w:pPr>
      <w:r w:rsidRPr="0062052E">
        <w:rPr>
          <w:b/>
          <w:lang w:val="en-US"/>
        </w:rPr>
        <w:t>Incorrect! The means will have lower spread than the raw values</w:t>
      </w:r>
      <w:r w:rsidR="003E334A">
        <w:rPr>
          <w:b/>
          <w:lang w:val="en-US"/>
        </w:rPr>
        <w:t xml:space="preserve"> from a sample</w:t>
      </w:r>
      <w:r w:rsidRPr="0062052E">
        <w:rPr>
          <w:b/>
          <w:lang w:val="en-US"/>
        </w:rPr>
        <w:t>, and their spread will depend on the size of the sample taken from all the data.</w:t>
      </w:r>
    </w:p>
    <w:p w14:paraId="18918F1C" w14:textId="77777777" w:rsidR="0062052E" w:rsidRPr="0062052E" w:rsidRDefault="0062052E" w:rsidP="0062052E">
      <w:pPr>
        <w:rPr>
          <w:lang w:val="en-US"/>
        </w:rPr>
      </w:pPr>
    </w:p>
    <w:p w14:paraId="7A6EA824" w14:textId="63C35F20" w:rsidR="005B352D" w:rsidRDefault="00E739C6" w:rsidP="004828D8">
      <w:pPr>
        <w:pStyle w:val="ListParagraph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 xml:space="preserve">3 is </w:t>
      </w:r>
      <w:r w:rsidR="00FC26EA">
        <w:rPr>
          <w:lang w:val="en-US"/>
        </w:rPr>
        <w:t xml:space="preserve">A, </w:t>
      </w:r>
      <w:r>
        <w:rPr>
          <w:lang w:val="en-US"/>
        </w:rPr>
        <w:t xml:space="preserve">1 is </w:t>
      </w:r>
      <w:r w:rsidR="00FC26EA">
        <w:rPr>
          <w:lang w:val="en-US"/>
        </w:rPr>
        <w:t xml:space="preserve">B, </w:t>
      </w:r>
      <w:r>
        <w:rPr>
          <w:lang w:val="en-US"/>
        </w:rPr>
        <w:t xml:space="preserve">2 is </w:t>
      </w:r>
      <w:r w:rsidR="00FC26EA">
        <w:rPr>
          <w:lang w:val="en-US"/>
        </w:rPr>
        <w:t>C.</w:t>
      </w:r>
    </w:p>
    <w:p w14:paraId="7C32CCBD" w14:textId="77777777" w:rsidR="00516C3F" w:rsidRDefault="00516C3F" w:rsidP="00516C3F">
      <w:pPr>
        <w:rPr>
          <w:lang w:val="en-US"/>
        </w:rPr>
      </w:pPr>
    </w:p>
    <w:p w14:paraId="6ACDCEA0" w14:textId="77777777" w:rsidR="00BA6156" w:rsidRPr="00C46050" w:rsidRDefault="00BA6156" w:rsidP="00BA6156">
      <w:pPr>
        <w:rPr>
          <w:b/>
          <w:lang w:val="en-US"/>
        </w:rPr>
      </w:pPr>
      <w:r w:rsidRPr="00C46050">
        <w:rPr>
          <w:b/>
          <w:lang w:val="en-US"/>
        </w:rPr>
        <w:t xml:space="preserve">Incorrect! The </w:t>
      </w:r>
      <w:r>
        <w:rPr>
          <w:b/>
          <w:lang w:val="en-US"/>
        </w:rPr>
        <w:t>spread of the mean with fewer samples should be less than with the mean from larger samples taken from all the data.</w:t>
      </w:r>
    </w:p>
    <w:p w14:paraId="03FF2F3C" w14:textId="77777777" w:rsidR="00516C3F" w:rsidRPr="00516C3F" w:rsidRDefault="00516C3F" w:rsidP="00516C3F">
      <w:pPr>
        <w:rPr>
          <w:lang w:val="en-US"/>
        </w:rPr>
      </w:pPr>
    </w:p>
    <w:p w14:paraId="1AD5E404" w14:textId="38AEDAE1" w:rsidR="005B352D" w:rsidRDefault="00E739C6" w:rsidP="00B7319E">
      <w:pPr>
        <w:pStyle w:val="ListParagraph"/>
        <w:numPr>
          <w:ilvl w:val="1"/>
          <w:numId w:val="1"/>
        </w:numPr>
        <w:tabs>
          <w:tab w:val="left" w:pos="4111"/>
        </w:tabs>
        <w:ind w:left="1418"/>
        <w:rPr>
          <w:lang w:val="en-US"/>
        </w:rPr>
      </w:pPr>
      <w:r>
        <w:rPr>
          <w:lang w:val="en-US"/>
        </w:rPr>
        <w:t xml:space="preserve">2 </w:t>
      </w:r>
      <w:r w:rsidR="00525311">
        <w:rPr>
          <w:lang w:val="en-US"/>
        </w:rPr>
        <w:t xml:space="preserve">A, </w:t>
      </w:r>
      <w:r>
        <w:rPr>
          <w:lang w:val="en-US"/>
        </w:rPr>
        <w:t xml:space="preserve">1 is </w:t>
      </w:r>
      <w:r w:rsidR="00525311">
        <w:rPr>
          <w:lang w:val="en-US"/>
        </w:rPr>
        <w:t>B</w:t>
      </w:r>
      <w:r>
        <w:rPr>
          <w:lang w:val="en-US"/>
        </w:rPr>
        <w:t>, 3 is C</w:t>
      </w:r>
      <w:r w:rsidR="00C11DAA">
        <w:rPr>
          <w:lang w:val="en-US"/>
        </w:rPr>
        <w:t>.</w:t>
      </w:r>
    </w:p>
    <w:p w14:paraId="42031D7C" w14:textId="77777777" w:rsidR="00516C3F" w:rsidRDefault="00516C3F" w:rsidP="00516C3F">
      <w:pPr>
        <w:tabs>
          <w:tab w:val="left" w:pos="4111"/>
        </w:tabs>
        <w:rPr>
          <w:lang w:val="en-US"/>
        </w:rPr>
      </w:pPr>
    </w:p>
    <w:p w14:paraId="283CA600" w14:textId="77777777" w:rsidR="00516C3F" w:rsidRPr="0062052E" w:rsidRDefault="00516C3F" w:rsidP="00516C3F">
      <w:pPr>
        <w:rPr>
          <w:b/>
          <w:lang w:val="en-US"/>
        </w:rPr>
      </w:pPr>
      <w:r w:rsidRPr="0062052E">
        <w:rPr>
          <w:b/>
          <w:lang w:val="en-US"/>
        </w:rPr>
        <w:t>Incorrect! The means will have lower spread than the raw values</w:t>
      </w:r>
      <w:r>
        <w:rPr>
          <w:b/>
          <w:lang w:val="en-US"/>
        </w:rPr>
        <w:t xml:space="preserve"> from a sample</w:t>
      </w:r>
      <w:r w:rsidRPr="0062052E">
        <w:rPr>
          <w:b/>
          <w:lang w:val="en-US"/>
        </w:rPr>
        <w:t>, and their spread will depend on the size of the sample taken from all the data.</w:t>
      </w:r>
    </w:p>
    <w:p w14:paraId="07DF9AA7" w14:textId="77777777" w:rsidR="00516C3F" w:rsidRPr="00516C3F" w:rsidRDefault="00516C3F" w:rsidP="00516C3F">
      <w:pPr>
        <w:tabs>
          <w:tab w:val="left" w:pos="4111"/>
        </w:tabs>
        <w:rPr>
          <w:lang w:val="en-US"/>
        </w:rPr>
      </w:pPr>
    </w:p>
    <w:p w14:paraId="7F40EDCC" w14:textId="09B75339" w:rsidR="00EC65F5" w:rsidRPr="001C7D76" w:rsidRDefault="006A5C1C" w:rsidP="001C7D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fecal egg count </w:t>
      </w:r>
      <w:r w:rsidR="00B007F2">
        <w:rPr>
          <w:lang w:val="en-US"/>
        </w:rPr>
        <w:t xml:space="preserve">(FEC) </w:t>
      </w:r>
      <w:r>
        <w:rPr>
          <w:lang w:val="en-US"/>
        </w:rPr>
        <w:t>is a measure of parasite load in population</w:t>
      </w:r>
      <w:r w:rsidR="00A85B47">
        <w:rPr>
          <w:lang w:val="en-US"/>
        </w:rPr>
        <w:t xml:space="preserve">s of black rhinoceros. </w:t>
      </w:r>
      <w:r w:rsidR="00A13934">
        <w:rPr>
          <w:lang w:val="en-US"/>
        </w:rPr>
        <w:t xml:space="preserve">Stringer et al. (2014) </w:t>
      </w:r>
      <w:r w:rsidR="00FC3D5D">
        <w:rPr>
          <w:lang w:val="en-US"/>
        </w:rPr>
        <w:t xml:space="preserve">analyzed </w:t>
      </w:r>
      <w:r w:rsidR="00B007F2">
        <w:rPr>
          <w:lang w:val="en-US"/>
        </w:rPr>
        <w:t xml:space="preserve">FEC from many samples </w:t>
      </w:r>
      <w:r w:rsidR="00C832E6">
        <w:rPr>
          <w:lang w:val="en-US"/>
        </w:rPr>
        <w:t xml:space="preserve">and </w:t>
      </w:r>
      <w:r w:rsidR="00307A88">
        <w:rPr>
          <w:lang w:val="en-US"/>
        </w:rPr>
        <w:t xml:space="preserve">examined the confidence intervals of estimates of the mean as they </w:t>
      </w:r>
      <w:r w:rsidR="00817A3F">
        <w:rPr>
          <w:lang w:val="en-US"/>
        </w:rPr>
        <w:t>took larger samples (</w:t>
      </w:r>
      <w:r w:rsidR="00CD41BF">
        <w:rPr>
          <w:lang w:val="en-US"/>
        </w:rPr>
        <w:t xml:space="preserve">with </w:t>
      </w:r>
      <w:r w:rsidR="00817A3F">
        <w:rPr>
          <w:lang w:val="en-US"/>
        </w:rPr>
        <w:t>more observations)</w:t>
      </w:r>
      <w:r w:rsidR="001C7D76">
        <w:rPr>
          <w:lang w:val="en-US"/>
        </w:rPr>
        <w:t xml:space="preserve">. In general, the confidence intervals of the mean </w:t>
      </w:r>
      <w:r w:rsidR="00425EFF">
        <w:rPr>
          <w:lang w:val="en-US"/>
        </w:rPr>
        <w:t xml:space="preserve">FEC </w:t>
      </w:r>
      <w:r w:rsidR="001C7D76">
        <w:rPr>
          <w:lang w:val="en-US"/>
        </w:rPr>
        <w:t>became:</w:t>
      </w:r>
    </w:p>
    <w:p w14:paraId="10314037" w14:textId="77777777" w:rsidR="00FC1FEB" w:rsidRDefault="00FC1FEB" w:rsidP="00EC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Independent from the size of the samples,</w:t>
      </w:r>
    </w:p>
    <w:p w14:paraId="3F6D6FD0" w14:textId="3599BD50" w:rsidR="001F66F6" w:rsidRPr="001F66F6" w:rsidRDefault="001F66F6" w:rsidP="001F66F6">
      <w:pPr>
        <w:rPr>
          <w:lang w:val="en-US"/>
        </w:rPr>
      </w:pPr>
      <w:r w:rsidRPr="007736D6">
        <w:rPr>
          <w:b/>
          <w:lang w:val="en-US"/>
        </w:rPr>
        <w:t>Incorrect!</w:t>
      </w:r>
      <w:r>
        <w:rPr>
          <w:b/>
          <w:lang w:val="en-US"/>
        </w:rPr>
        <w:t xml:space="preserve"> Confidence intervals </w:t>
      </w:r>
      <w:r w:rsidR="003B20DE">
        <w:rPr>
          <w:b/>
          <w:lang w:val="en-US"/>
        </w:rPr>
        <w:t xml:space="preserve">of the </w:t>
      </w:r>
      <w:r w:rsidR="00CD7623">
        <w:rPr>
          <w:b/>
          <w:lang w:val="en-US"/>
        </w:rPr>
        <w:t xml:space="preserve">estimated </w:t>
      </w:r>
      <w:r w:rsidR="003B20DE">
        <w:rPr>
          <w:b/>
          <w:lang w:val="en-US"/>
        </w:rPr>
        <w:t xml:space="preserve">mean change with </w:t>
      </w:r>
      <w:r w:rsidR="00540575">
        <w:rPr>
          <w:b/>
          <w:lang w:val="en-US"/>
        </w:rPr>
        <w:t>sampling size</w:t>
      </w:r>
      <w:r w:rsidR="003B20DE">
        <w:rPr>
          <w:b/>
          <w:lang w:val="en-US"/>
        </w:rPr>
        <w:t>.</w:t>
      </w:r>
      <w:r>
        <w:rPr>
          <w:b/>
          <w:lang w:val="en-US"/>
        </w:rPr>
        <w:t xml:space="preserve"> </w:t>
      </w:r>
    </w:p>
    <w:p w14:paraId="6AACC0B3" w14:textId="28D531E7" w:rsidR="00716B4E" w:rsidRDefault="00425EFF" w:rsidP="00EC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Wider </w:t>
      </w:r>
      <w:r w:rsidR="0094685A">
        <w:rPr>
          <w:lang w:val="en-US"/>
        </w:rPr>
        <w:t xml:space="preserve">as </w:t>
      </w:r>
      <w:r w:rsidR="000623D1">
        <w:rPr>
          <w:lang w:val="en-US"/>
        </w:rPr>
        <w:t>more</w:t>
      </w:r>
      <w:r w:rsidR="0094685A">
        <w:rPr>
          <w:lang w:val="en-US"/>
        </w:rPr>
        <w:t xml:space="preserve"> </w:t>
      </w:r>
      <w:r w:rsidR="00D2506F">
        <w:rPr>
          <w:lang w:val="en-US"/>
        </w:rPr>
        <w:t>observations</w:t>
      </w:r>
      <w:r w:rsidR="0094685A">
        <w:rPr>
          <w:lang w:val="en-US"/>
        </w:rPr>
        <w:t xml:space="preserve"> </w:t>
      </w:r>
      <w:r w:rsidR="00A20158">
        <w:rPr>
          <w:lang w:val="en-US"/>
        </w:rPr>
        <w:t xml:space="preserve">were </w:t>
      </w:r>
      <w:r w:rsidR="000623D1">
        <w:rPr>
          <w:lang w:val="en-US"/>
        </w:rPr>
        <w:t>collected</w:t>
      </w:r>
      <w:r w:rsidR="00630A8C" w:rsidRPr="00EC65F5">
        <w:rPr>
          <w:lang w:val="en-US"/>
        </w:rPr>
        <w:t>,</w:t>
      </w:r>
    </w:p>
    <w:p w14:paraId="62893DE0" w14:textId="3710BDDD" w:rsidR="00540575" w:rsidRPr="00540575" w:rsidRDefault="00540575" w:rsidP="00540575">
      <w:pPr>
        <w:rPr>
          <w:lang w:val="en-US"/>
        </w:rPr>
      </w:pPr>
      <w:r w:rsidRPr="007736D6">
        <w:rPr>
          <w:b/>
          <w:lang w:val="en-US"/>
        </w:rPr>
        <w:t>Incorrect!</w:t>
      </w:r>
      <w:r>
        <w:rPr>
          <w:b/>
          <w:lang w:val="en-US"/>
        </w:rPr>
        <w:t xml:space="preserve"> </w:t>
      </w:r>
      <w:r w:rsidR="002F6E2F">
        <w:rPr>
          <w:b/>
          <w:lang w:val="en-US"/>
        </w:rPr>
        <w:t xml:space="preserve">The CI of the mean becomes </w:t>
      </w:r>
      <w:r w:rsidR="00D2506F">
        <w:rPr>
          <w:b/>
          <w:lang w:val="en-US"/>
        </w:rPr>
        <w:t>wider</w:t>
      </w:r>
      <w:r w:rsidR="002F6E2F">
        <w:rPr>
          <w:b/>
          <w:lang w:val="en-US"/>
        </w:rPr>
        <w:t xml:space="preserve"> </w:t>
      </w:r>
      <w:r w:rsidR="00D2506F">
        <w:rPr>
          <w:b/>
          <w:lang w:val="en-US"/>
        </w:rPr>
        <w:t xml:space="preserve">with </w:t>
      </w:r>
      <w:r w:rsidR="00090813">
        <w:rPr>
          <w:b/>
          <w:lang w:val="en-US"/>
        </w:rPr>
        <w:t xml:space="preserve">fewer </w:t>
      </w:r>
      <w:r w:rsidR="00090813" w:rsidRPr="00090813">
        <w:rPr>
          <w:b/>
          <w:lang w:val="en-US"/>
        </w:rPr>
        <w:t>observations</w:t>
      </w:r>
      <w:r w:rsidR="002F6E2F">
        <w:rPr>
          <w:b/>
          <w:lang w:val="en-US"/>
        </w:rPr>
        <w:t>.</w:t>
      </w:r>
    </w:p>
    <w:p w14:paraId="27B018EF" w14:textId="1C99D65C" w:rsidR="00EC65F5" w:rsidRDefault="00A20158" w:rsidP="00FC1F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Narrower </w:t>
      </w:r>
      <w:r w:rsidR="008D3E9A">
        <w:rPr>
          <w:lang w:val="en-US"/>
        </w:rPr>
        <w:t xml:space="preserve">as </w:t>
      </w:r>
      <w:r w:rsidR="000623D1">
        <w:rPr>
          <w:lang w:val="en-US"/>
        </w:rPr>
        <w:t xml:space="preserve">more </w:t>
      </w:r>
      <w:r w:rsidR="00D2506F">
        <w:rPr>
          <w:lang w:val="en-US"/>
        </w:rPr>
        <w:t xml:space="preserve">observations </w:t>
      </w:r>
      <w:r w:rsidR="000623D1">
        <w:rPr>
          <w:lang w:val="en-US"/>
        </w:rPr>
        <w:t>were collected</w:t>
      </w:r>
      <w:r w:rsidR="00EC65F5">
        <w:rPr>
          <w:lang w:val="en-US"/>
        </w:rPr>
        <w:t>,</w:t>
      </w:r>
    </w:p>
    <w:p w14:paraId="33D1D2BB" w14:textId="671FC75B" w:rsidR="00A00684" w:rsidRPr="00A00684" w:rsidRDefault="00A00684" w:rsidP="00A00684">
      <w:pPr>
        <w:rPr>
          <w:b/>
          <w:lang w:val="en-US"/>
        </w:rPr>
      </w:pPr>
      <w:r>
        <w:rPr>
          <w:b/>
          <w:lang w:val="en-US"/>
        </w:rPr>
        <w:t xml:space="preserve">Correct! </w:t>
      </w:r>
      <w:r w:rsidR="00365C28">
        <w:rPr>
          <w:b/>
          <w:lang w:val="en-US"/>
        </w:rPr>
        <w:t xml:space="preserve">The CI of the mean becomes narrower with more </w:t>
      </w:r>
      <w:r w:rsidR="00090813" w:rsidRPr="00090813">
        <w:rPr>
          <w:b/>
          <w:lang w:val="en-US"/>
        </w:rPr>
        <w:t>observations</w:t>
      </w:r>
      <w:r w:rsidR="00365C28">
        <w:rPr>
          <w:b/>
          <w:lang w:val="en-US"/>
        </w:rPr>
        <w:t>.</w:t>
      </w:r>
    </w:p>
    <w:p w14:paraId="4DEBA7BA" w14:textId="0745EB59" w:rsidR="00EC65F5" w:rsidRDefault="008629BB" w:rsidP="00EC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Narrower </w:t>
      </w:r>
      <w:r w:rsidR="002A1127">
        <w:rPr>
          <w:lang w:val="en-US"/>
        </w:rPr>
        <w:t xml:space="preserve">as </w:t>
      </w:r>
      <w:r>
        <w:rPr>
          <w:lang w:val="en-US"/>
        </w:rPr>
        <w:t>smaller</w:t>
      </w:r>
      <w:r w:rsidR="002205F2">
        <w:rPr>
          <w:lang w:val="en-US"/>
        </w:rPr>
        <w:t xml:space="preserve"> samples were collected</w:t>
      </w:r>
      <w:r w:rsidR="002A1127" w:rsidRPr="00EC65F5">
        <w:rPr>
          <w:lang w:val="en-US"/>
        </w:rPr>
        <w:t>,</w:t>
      </w:r>
    </w:p>
    <w:p w14:paraId="2CA54A88" w14:textId="67B45902" w:rsidR="008629BB" w:rsidRPr="008629BB" w:rsidRDefault="008629BB" w:rsidP="008629BB">
      <w:pPr>
        <w:rPr>
          <w:lang w:val="en-US"/>
        </w:rPr>
      </w:pPr>
      <w:r w:rsidRPr="008629BB">
        <w:rPr>
          <w:b/>
          <w:lang w:val="en-US"/>
        </w:rPr>
        <w:t>Incorrect! The CI of the mean becomes wider with fewer observations</w:t>
      </w:r>
      <w:r w:rsidR="00651DF8">
        <w:rPr>
          <w:b/>
          <w:lang w:val="en-US"/>
        </w:rPr>
        <w:t xml:space="preserve"> and smaller samples have fewer observations</w:t>
      </w:r>
      <w:r w:rsidRPr="008629BB">
        <w:rPr>
          <w:b/>
          <w:lang w:val="en-US"/>
        </w:rPr>
        <w:t>.</w:t>
      </w:r>
    </w:p>
    <w:p w14:paraId="44E8EB01" w14:textId="515FD945" w:rsidR="00EC65F5" w:rsidRDefault="005953D2" w:rsidP="00EC65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Narrower</w:t>
      </w:r>
      <w:r w:rsidR="00480D50">
        <w:rPr>
          <w:lang w:val="en-US"/>
        </w:rPr>
        <w:t xml:space="preserve"> </w:t>
      </w:r>
      <w:r w:rsidR="00B14B9F">
        <w:rPr>
          <w:lang w:val="en-US"/>
        </w:rPr>
        <w:t>as fewer samples were collected</w:t>
      </w:r>
      <w:r w:rsidR="00480D50">
        <w:rPr>
          <w:lang w:val="en-US"/>
        </w:rPr>
        <w:t>.</w:t>
      </w:r>
    </w:p>
    <w:p w14:paraId="5E1C23EF" w14:textId="4AB0F1F0" w:rsidR="000E4DCB" w:rsidRPr="000E4DCB" w:rsidRDefault="000E4DCB" w:rsidP="000E4DCB">
      <w:pPr>
        <w:rPr>
          <w:lang w:val="en-US"/>
        </w:rPr>
      </w:pPr>
      <w:r w:rsidRPr="000E4DCB">
        <w:rPr>
          <w:b/>
          <w:lang w:val="en-US"/>
        </w:rPr>
        <w:t xml:space="preserve">Incorrect! The CI of the mean becomes wider with fewer observations and </w:t>
      </w:r>
      <w:r w:rsidR="00BC6F0A">
        <w:rPr>
          <w:b/>
          <w:lang w:val="en-US"/>
        </w:rPr>
        <w:t>fewer</w:t>
      </w:r>
      <w:r w:rsidRPr="000E4DCB">
        <w:rPr>
          <w:b/>
          <w:lang w:val="en-US"/>
        </w:rPr>
        <w:t xml:space="preserve"> samples </w:t>
      </w:r>
      <w:r w:rsidR="005E30EC">
        <w:rPr>
          <w:b/>
          <w:lang w:val="en-US"/>
        </w:rPr>
        <w:t>will widen them</w:t>
      </w:r>
      <w:r w:rsidRPr="000E4DCB">
        <w:rPr>
          <w:b/>
          <w:lang w:val="en-US"/>
        </w:rPr>
        <w:t>.</w:t>
      </w:r>
    </w:p>
    <w:p w14:paraId="3AF3EBC6" w14:textId="77777777" w:rsidR="000E4DCB" w:rsidRPr="000E4DCB" w:rsidRDefault="000E4DCB" w:rsidP="000E4DCB">
      <w:pPr>
        <w:rPr>
          <w:lang w:val="en-US"/>
        </w:rPr>
      </w:pPr>
    </w:p>
    <w:p w14:paraId="74CD54FC" w14:textId="7F91495E" w:rsidR="007F2E6B" w:rsidRPr="004A761F" w:rsidRDefault="00F011A4" w:rsidP="004A76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760CF9">
        <w:rPr>
          <w:lang w:val="en-US"/>
        </w:rPr>
        <w:t xml:space="preserve">height of students </w:t>
      </w:r>
      <w:r w:rsidR="00437976">
        <w:rPr>
          <w:lang w:val="en-US"/>
        </w:rPr>
        <w:t xml:space="preserve">in BIO211 had a frequency distribution that was </w:t>
      </w:r>
      <w:r w:rsidR="004A761F">
        <w:rPr>
          <w:lang w:val="en-US"/>
        </w:rPr>
        <w:t>both bimodal and skewed to the right. Which of the following is the best explanation for this frequency distribution?</w:t>
      </w:r>
    </w:p>
    <w:p w14:paraId="6D42A6CA" w14:textId="31A950F2" w:rsidR="006D68DD" w:rsidRDefault="004A761F" w:rsidP="004E7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Differences in height between men and women explain the bimodality, and a few short students explain the skew</w:t>
      </w:r>
      <w:r w:rsidR="006D68DD">
        <w:rPr>
          <w:lang w:val="en-US"/>
        </w:rPr>
        <w:t>,</w:t>
      </w:r>
    </w:p>
    <w:p w14:paraId="503D6A06" w14:textId="77777777" w:rsidR="00203390" w:rsidRDefault="00203390" w:rsidP="00203390">
      <w:pPr>
        <w:rPr>
          <w:lang w:val="en-US"/>
        </w:rPr>
      </w:pPr>
    </w:p>
    <w:p w14:paraId="16FB9C87" w14:textId="73AF048D" w:rsidR="00203390" w:rsidRPr="00203390" w:rsidRDefault="00C312C5" w:rsidP="00203390">
      <w:pPr>
        <w:rPr>
          <w:lang w:val="en-US"/>
        </w:rPr>
      </w:pPr>
      <w:r>
        <w:rPr>
          <w:b/>
          <w:lang w:val="en-US"/>
        </w:rPr>
        <w:t xml:space="preserve">While </w:t>
      </w:r>
      <w:r w:rsidRPr="00D859E6">
        <w:rPr>
          <w:b/>
          <w:lang w:val="en-US"/>
        </w:rPr>
        <w:t xml:space="preserve">bimodality </w:t>
      </w:r>
      <w:r>
        <w:rPr>
          <w:b/>
          <w:lang w:val="en-US"/>
        </w:rPr>
        <w:t>is linked to</w:t>
      </w:r>
      <w:r w:rsidRPr="00D859E6">
        <w:rPr>
          <w:b/>
          <w:lang w:val="en-US"/>
        </w:rPr>
        <w:t xml:space="preserve"> drawing a sample from populations that differ</w:t>
      </w:r>
      <w:r w:rsidR="0040604B">
        <w:rPr>
          <w:b/>
          <w:lang w:val="en-US"/>
        </w:rPr>
        <w:t xml:space="preserve"> (e.g., in height), t</w:t>
      </w:r>
      <w:r w:rsidR="00203390" w:rsidRPr="00D859E6">
        <w:rPr>
          <w:b/>
          <w:lang w:val="en-US"/>
        </w:rPr>
        <w:t xml:space="preserve">he skew is </w:t>
      </w:r>
      <w:r w:rsidR="00DD40E0">
        <w:rPr>
          <w:b/>
          <w:lang w:val="en-US"/>
        </w:rPr>
        <w:t xml:space="preserve">to the right so short students cannot explain it. </w:t>
      </w:r>
    </w:p>
    <w:p w14:paraId="4A6069A7" w14:textId="52306723" w:rsidR="006D68DD" w:rsidRDefault="00114BBC" w:rsidP="004E7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Differences in height between men and women explain the bimodality, and a few tall students explain the skew,</w:t>
      </w:r>
    </w:p>
    <w:p w14:paraId="3CC8678C" w14:textId="2CF59F58" w:rsidR="007A27D8" w:rsidRPr="007A27D8" w:rsidRDefault="007A27D8" w:rsidP="007A27D8">
      <w:pPr>
        <w:rPr>
          <w:b/>
          <w:lang w:val="en-US"/>
        </w:rPr>
      </w:pPr>
      <w:r>
        <w:rPr>
          <w:b/>
          <w:lang w:val="en-US"/>
        </w:rPr>
        <w:t xml:space="preserve">Correct! </w:t>
      </w:r>
      <w:r w:rsidR="000579D7" w:rsidRPr="00D859E6">
        <w:rPr>
          <w:b/>
          <w:lang w:val="en-US"/>
        </w:rPr>
        <w:t xml:space="preserve">The skew is linked to extreme values, while bimodality </w:t>
      </w:r>
      <w:r w:rsidR="00FF2A49">
        <w:rPr>
          <w:b/>
          <w:lang w:val="en-US"/>
        </w:rPr>
        <w:t>to</w:t>
      </w:r>
      <w:r w:rsidR="000579D7" w:rsidRPr="00D859E6">
        <w:rPr>
          <w:b/>
          <w:lang w:val="en-US"/>
        </w:rPr>
        <w:t xml:space="preserve"> drawing a sample from populations that differ (in this case</w:t>
      </w:r>
      <w:r w:rsidR="000F29C4">
        <w:rPr>
          <w:b/>
          <w:lang w:val="en-US"/>
        </w:rPr>
        <w:t xml:space="preserve"> men and women differ</w:t>
      </w:r>
      <w:r w:rsidR="000579D7" w:rsidRPr="00D859E6">
        <w:rPr>
          <w:b/>
          <w:lang w:val="en-US"/>
        </w:rPr>
        <w:t xml:space="preserve"> in height).</w:t>
      </w:r>
    </w:p>
    <w:p w14:paraId="4563BDCE" w14:textId="0D9A1E9A" w:rsidR="004E74A7" w:rsidRDefault="005D01FE" w:rsidP="004E7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Differences in height between men and women explain the skew, and a few short students explain the bimodality,</w:t>
      </w:r>
    </w:p>
    <w:p w14:paraId="3B742CDA" w14:textId="1508D4D0" w:rsidR="00D859E6" w:rsidRPr="00D859E6" w:rsidRDefault="00D859E6" w:rsidP="00D859E6">
      <w:pPr>
        <w:rPr>
          <w:lang w:val="en-US"/>
        </w:rPr>
      </w:pPr>
      <w:r w:rsidRPr="00D859E6">
        <w:rPr>
          <w:b/>
          <w:lang w:val="en-US"/>
        </w:rPr>
        <w:t xml:space="preserve">Incorrect! The skew is linked to extreme values, while bimodality </w:t>
      </w:r>
      <w:r w:rsidR="00FF2A49">
        <w:rPr>
          <w:b/>
          <w:lang w:val="en-US"/>
        </w:rPr>
        <w:t>to</w:t>
      </w:r>
      <w:r w:rsidRPr="00D859E6">
        <w:rPr>
          <w:b/>
          <w:lang w:val="en-US"/>
        </w:rPr>
        <w:t xml:space="preserve"> drawing a sample from populations that differ (in this case in height).</w:t>
      </w:r>
    </w:p>
    <w:p w14:paraId="6BCF58EA" w14:textId="77777777" w:rsidR="00D859E6" w:rsidRPr="00D859E6" w:rsidRDefault="00D859E6" w:rsidP="00D859E6">
      <w:pPr>
        <w:rPr>
          <w:lang w:val="en-US"/>
        </w:rPr>
      </w:pPr>
    </w:p>
    <w:p w14:paraId="3B3034DE" w14:textId="5B94CE63" w:rsidR="006D68DD" w:rsidRDefault="005D01FE" w:rsidP="004E7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Differences in height between men and women explain the skew, and a few tall students explain the bimodality,</w:t>
      </w:r>
    </w:p>
    <w:p w14:paraId="59E6A2D6" w14:textId="34FD409A" w:rsidR="00FE71E4" w:rsidRPr="00FE71E4" w:rsidRDefault="00FE71E4" w:rsidP="00FE71E4">
      <w:pPr>
        <w:rPr>
          <w:lang w:val="en-US"/>
        </w:rPr>
      </w:pPr>
      <w:r>
        <w:rPr>
          <w:b/>
          <w:lang w:val="en-US"/>
        </w:rPr>
        <w:t>Incorrect!</w:t>
      </w:r>
      <w:r w:rsidR="009D49C6">
        <w:rPr>
          <w:b/>
          <w:lang w:val="en-US"/>
        </w:rPr>
        <w:t xml:space="preserve"> </w:t>
      </w:r>
      <w:r w:rsidR="00242C8E">
        <w:rPr>
          <w:b/>
          <w:lang w:val="en-US"/>
        </w:rPr>
        <w:t>The skew is linke</w:t>
      </w:r>
      <w:r w:rsidR="00B75F4C">
        <w:rPr>
          <w:b/>
          <w:lang w:val="en-US"/>
        </w:rPr>
        <w:t xml:space="preserve">d to extreme values, while bimodality </w:t>
      </w:r>
      <w:r w:rsidR="00FF2A49">
        <w:rPr>
          <w:b/>
          <w:lang w:val="en-US"/>
        </w:rPr>
        <w:t>to</w:t>
      </w:r>
      <w:r w:rsidR="00B75F4C">
        <w:rPr>
          <w:b/>
          <w:lang w:val="en-US"/>
        </w:rPr>
        <w:t xml:space="preserve"> drawing a sample from populations that differ (in this case in height).</w:t>
      </w:r>
    </w:p>
    <w:p w14:paraId="6CD10855" w14:textId="01BA7278" w:rsidR="003E28C6" w:rsidRDefault="005E0A04" w:rsidP="004E74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Differences in height between men and women explain the </w:t>
      </w:r>
      <w:r w:rsidR="00C64BF9">
        <w:rPr>
          <w:lang w:val="en-US"/>
        </w:rPr>
        <w:t>bimodality</w:t>
      </w:r>
      <w:r>
        <w:rPr>
          <w:lang w:val="en-US"/>
        </w:rPr>
        <w:t xml:space="preserve">, and </w:t>
      </w:r>
      <w:r w:rsidR="00C64BF9">
        <w:rPr>
          <w:lang w:val="en-US"/>
        </w:rPr>
        <w:t>the normal distribution</w:t>
      </w:r>
      <w:r>
        <w:rPr>
          <w:lang w:val="en-US"/>
        </w:rPr>
        <w:t xml:space="preserve"> explain</w:t>
      </w:r>
      <w:r w:rsidR="00C64BF9">
        <w:rPr>
          <w:lang w:val="en-US"/>
        </w:rPr>
        <w:t>s</w:t>
      </w:r>
      <w:r>
        <w:rPr>
          <w:lang w:val="en-US"/>
        </w:rPr>
        <w:t xml:space="preserve"> the </w:t>
      </w:r>
      <w:r w:rsidR="00C64BF9">
        <w:rPr>
          <w:lang w:val="en-US"/>
        </w:rPr>
        <w:t>skew</w:t>
      </w:r>
      <w:r w:rsidR="00507E7C">
        <w:rPr>
          <w:lang w:val="en-US"/>
        </w:rPr>
        <w:t>.</w:t>
      </w:r>
    </w:p>
    <w:p w14:paraId="2478B6F4" w14:textId="2203C98C" w:rsidR="006A44D7" w:rsidRPr="006A44D7" w:rsidRDefault="006A44D7" w:rsidP="006A44D7">
      <w:pPr>
        <w:rPr>
          <w:b/>
          <w:lang w:val="en-US"/>
        </w:rPr>
      </w:pPr>
      <w:r>
        <w:rPr>
          <w:b/>
          <w:lang w:val="en-US"/>
        </w:rPr>
        <w:t xml:space="preserve">Incorrect! The </w:t>
      </w:r>
      <w:r w:rsidR="000F2CDF">
        <w:rPr>
          <w:b/>
          <w:lang w:val="en-US"/>
        </w:rPr>
        <w:t xml:space="preserve">normal distribution is symmetrical and cannot </w:t>
      </w:r>
      <w:r w:rsidR="00562921">
        <w:rPr>
          <w:b/>
          <w:lang w:val="en-US"/>
        </w:rPr>
        <w:t>explain the skew.</w:t>
      </w:r>
    </w:p>
    <w:p w14:paraId="2E2372ED" w14:textId="5AE640A7" w:rsidR="00D325E3" w:rsidRPr="00E610B9" w:rsidRDefault="00146E5E" w:rsidP="00E610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Genetic b</w:t>
      </w:r>
      <w:r w:rsidR="00C474EF">
        <w:rPr>
          <w:lang w:val="en-US"/>
        </w:rPr>
        <w:t xml:space="preserve">ottlenecks have shaped the </w:t>
      </w:r>
      <w:r w:rsidR="00943E6D">
        <w:rPr>
          <w:lang w:val="en-US"/>
        </w:rPr>
        <w:t xml:space="preserve">genetic diversity of many human </w:t>
      </w:r>
      <w:r w:rsidR="00DC04E5">
        <w:rPr>
          <w:lang w:val="en-US"/>
        </w:rPr>
        <w:t>populations</w:t>
      </w:r>
      <w:r w:rsidR="00A973C8">
        <w:rPr>
          <w:lang w:val="en-US"/>
        </w:rPr>
        <w:t xml:space="preserve">. </w:t>
      </w:r>
      <w:r w:rsidR="00D325E3">
        <w:rPr>
          <w:lang w:val="en-US"/>
        </w:rPr>
        <w:t xml:space="preserve">There is also a lively debate on whether </w:t>
      </w:r>
      <w:r w:rsidR="00D610E8">
        <w:rPr>
          <w:lang w:val="en-US"/>
        </w:rPr>
        <w:t xml:space="preserve">certain alleles that </w:t>
      </w:r>
      <w:r w:rsidR="00E94202">
        <w:rPr>
          <w:lang w:val="en-US"/>
        </w:rPr>
        <w:t xml:space="preserve">elevate risks of disease </w:t>
      </w:r>
      <w:r w:rsidR="00E610B9">
        <w:rPr>
          <w:lang w:val="en-US"/>
        </w:rPr>
        <w:t xml:space="preserve">are found in human populations persist </w:t>
      </w:r>
      <w:r w:rsidR="00E94202" w:rsidRPr="00E610B9">
        <w:rPr>
          <w:lang w:val="en-US"/>
        </w:rPr>
        <w:t xml:space="preserve">because they </w:t>
      </w:r>
      <w:r w:rsidR="00E610B9">
        <w:rPr>
          <w:lang w:val="en-US"/>
        </w:rPr>
        <w:t xml:space="preserve">also </w:t>
      </w:r>
      <w:r w:rsidR="00E94202" w:rsidRPr="00E610B9">
        <w:rPr>
          <w:lang w:val="en-US"/>
        </w:rPr>
        <w:t>have</w:t>
      </w:r>
      <w:r w:rsidR="008A6B04" w:rsidRPr="00E610B9">
        <w:rPr>
          <w:lang w:val="en-US"/>
        </w:rPr>
        <w:t xml:space="preserve"> a positive effect, or simply because bottlenecks have been common as a result of migration</w:t>
      </w:r>
      <w:r w:rsidR="00B47B56">
        <w:rPr>
          <w:lang w:val="en-US"/>
        </w:rPr>
        <w:t xml:space="preserve"> and as a result these “bad” alleles are more common than expected</w:t>
      </w:r>
      <w:r w:rsidR="00E94202" w:rsidRPr="00E610B9">
        <w:rPr>
          <w:lang w:val="en-US"/>
        </w:rPr>
        <w:t xml:space="preserve">. Based on the </w:t>
      </w:r>
      <w:r w:rsidR="00405890" w:rsidRPr="00E610B9">
        <w:rPr>
          <w:lang w:val="en-US"/>
        </w:rPr>
        <w:t xml:space="preserve">in-class exercise, </w:t>
      </w:r>
      <w:r w:rsidR="00180A57" w:rsidRPr="00E610B9">
        <w:rPr>
          <w:lang w:val="en-US"/>
        </w:rPr>
        <w:t xml:space="preserve">and considering an allele that elevates the risk of disease </w:t>
      </w:r>
      <w:r w:rsidR="00AA6B07">
        <w:rPr>
          <w:lang w:val="en-US"/>
        </w:rPr>
        <w:t>could</w:t>
      </w:r>
      <w:r w:rsidR="00180A57" w:rsidRPr="00E610B9">
        <w:rPr>
          <w:lang w:val="en-US"/>
        </w:rPr>
        <w:t xml:space="preserve"> be any of the colors you studied, </w:t>
      </w:r>
      <w:r w:rsidR="00405890" w:rsidRPr="00E610B9">
        <w:rPr>
          <w:lang w:val="en-US"/>
        </w:rPr>
        <w:t xml:space="preserve">which of the following statements do you agree with? </w:t>
      </w:r>
    </w:p>
    <w:p w14:paraId="65932CE1" w14:textId="2E6DB271" w:rsidR="00B30541" w:rsidRDefault="00B30541" w:rsidP="00CC2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average, alleles </w:t>
      </w:r>
      <w:r w:rsidR="004C77C2">
        <w:rPr>
          <w:lang w:val="en-US"/>
        </w:rPr>
        <w:t xml:space="preserve">were lost </w:t>
      </w:r>
      <w:r w:rsidR="00341C1B">
        <w:rPr>
          <w:lang w:val="en-US"/>
        </w:rPr>
        <w:t xml:space="preserve">but </w:t>
      </w:r>
      <w:r w:rsidR="00CF592B">
        <w:rPr>
          <w:lang w:val="en-US"/>
        </w:rPr>
        <w:t>there were few increases in frequency</w:t>
      </w:r>
      <w:r w:rsidR="00001D8A">
        <w:rPr>
          <w:lang w:val="en-US"/>
        </w:rPr>
        <w:t xml:space="preserve"> of any alleles</w:t>
      </w:r>
      <w:r w:rsidR="001C7F84">
        <w:rPr>
          <w:lang w:val="en-US"/>
        </w:rPr>
        <w:t>,</w:t>
      </w:r>
    </w:p>
    <w:p w14:paraId="499BBA86" w14:textId="2CA7962C" w:rsidR="00005F59" w:rsidRPr="00005F59" w:rsidRDefault="00005F59" w:rsidP="00005F59">
      <w:pPr>
        <w:rPr>
          <w:lang w:val="en-US"/>
        </w:rPr>
      </w:pPr>
      <w:r w:rsidRPr="00005F59">
        <w:rPr>
          <w:b/>
          <w:lang w:val="en-US"/>
        </w:rPr>
        <w:t xml:space="preserve">Incorrect! If </w:t>
      </w:r>
      <w:r w:rsidR="00A01533">
        <w:rPr>
          <w:b/>
          <w:lang w:val="en-US"/>
        </w:rPr>
        <w:t xml:space="preserve">alleles are lost that means </w:t>
      </w:r>
      <w:r w:rsidR="009E42F1">
        <w:rPr>
          <w:b/>
          <w:lang w:val="en-US"/>
        </w:rPr>
        <w:t>other alleles go up in frequency, so this cannot be right</w:t>
      </w:r>
      <w:r w:rsidRPr="00005F59">
        <w:rPr>
          <w:b/>
          <w:lang w:val="en-US"/>
        </w:rPr>
        <w:t xml:space="preserve">. </w:t>
      </w:r>
    </w:p>
    <w:p w14:paraId="28E0694B" w14:textId="77777777" w:rsidR="00005F59" w:rsidRPr="00005F59" w:rsidRDefault="00005F59" w:rsidP="00005F59">
      <w:pPr>
        <w:rPr>
          <w:lang w:val="en-US"/>
        </w:rPr>
      </w:pPr>
    </w:p>
    <w:p w14:paraId="365FAD3B" w14:textId="6F2A70AA" w:rsidR="00F446CD" w:rsidRDefault="00F446CD" w:rsidP="00F446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 average,</w:t>
      </w:r>
      <w:r w:rsidRPr="00F446CD">
        <w:rPr>
          <w:lang w:val="en-US"/>
        </w:rPr>
        <w:t xml:space="preserve"> </w:t>
      </w:r>
      <w:r>
        <w:rPr>
          <w:lang w:val="en-US"/>
        </w:rPr>
        <w:t xml:space="preserve">alleles went up in frequency because of selection </w:t>
      </w:r>
      <w:r w:rsidR="0093278B">
        <w:rPr>
          <w:lang w:val="en-US"/>
        </w:rPr>
        <w:t>for</w:t>
      </w:r>
      <w:r>
        <w:rPr>
          <w:lang w:val="en-US"/>
        </w:rPr>
        <w:t xml:space="preserve"> certain colors,</w:t>
      </w:r>
    </w:p>
    <w:p w14:paraId="401559BD" w14:textId="3AE8997E" w:rsidR="002E38DE" w:rsidRPr="002E38DE" w:rsidRDefault="002E38DE" w:rsidP="002E38DE">
      <w:pPr>
        <w:rPr>
          <w:lang w:val="en-US"/>
        </w:rPr>
      </w:pPr>
      <w:r w:rsidRPr="002E38DE">
        <w:rPr>
          <w:b/>
          <w:lang w:val="en-US"/>
        </w:rPr>
        <w:t xml:space="preserve">Incorrect! If the sample </w:t>
      </w:r>
      <w:r>
        <w:rPr>
          <w:b/>
          <w:lang w:val="en-US"/>
        </w:rPr>
        <w:t xml:space="preserve">going through the bottleneck </w:t>
      </w:r>
      <w:r w:rsidRPr="002E38DE">
        <w:rPr>
          <w:b/>
          <w:lang w:val="en-US"/>
        </w:rPr>
        <w:t xml:space="preserve">was random, no selection for or against any color took place. </w:t>
      </w:r>
    </w:p>
    <w:p w14:paraId="544ACF75" w14:textId="77777777" w:rsidR="002E38DE" w:rsidRPr="002E38DE" w:rsidRDefault="002E38DE" w:rsidP="002E38DE">
      <w:pPr>
        <w:rPr>
          <w:lang w:val="en-US"/>
        </w:rPr>
      </w:pPr>
    </w:p>
    <w:p w14:paraId="61D4A36C" w14:textId="708EBED2" w:rsidR="00CC2AED" w:rsidRDefault="00366AE8" w:rsidP="00CC2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average, </w:t>
      </w:r>
      <w:r w:rsidR="009E42F1">
        <w:rPr>
          <w:lang w:val="en-US"/>
        </w:rPr>
        <w:t xml:space="preserve">some </w:t>
      </w:r>
      <w:r>
        <w:rPr>
          <w:lang w:val="en-US"/>
        </w:rPr>
        <w:t>a</w:t>
      </w:r>
      <w:r w:rsidR="00EB4DC4">
        <w:rPr>
          <w:lang w:val="en-US"/>
        </w:rPr>
        <w:t xml:space="preserve">lleles </w:t>
      </w:r>
      <w:r w:rsidR="00001D8A">
        <w:rPr>
          <w:lang w:val="en-US"/>
        </w:rPr>
        <w:t>went up in frequency</w:t>
      </w:r>
      <w:r w:rsidR="00EB4DC4">
        <w:rPr>
          <w:lang w:val="en-US"/>
        </w:rPr>
        <w:t xml:space="preserve"> because of </w:t>
      </w:r>
      <w:r w:rsidR="001C7F84">
        <w:rPr>
          <w:lang w:val="en-US"/>
        </w:rPr>
        <w:t xml:space="preserve">the </w:t>
      </w:r>
      <w:r w:rsidR="000574A8">
        <w:rPr>
          <w:lang w:val="en-US"/>
        </w:rPr>
        <w:t xml:space="preserve">loss of certain other alleles </w:t>
      </w:r>
      <w:r w:rsidR="00820C92">
        <w:rPr>
          <w:lang w:val="en-US"/>
        </w:rPr>
        <w:t xml:space="preserve">during the </w:t>
      </w:r>
      <w:r w:rsidR="001C7F84">
        <w:rPr>
          <w:lang w:val="en-US"/>
        </w:rPr>
        <w:t>drastic reduction in population size</w:t>
      </w:r>
      <w:r w:rsidR="00301BA5">
        <w:rPr>
          <w:lang w:val="en-US"/>
        </w:rPr>
        <w:t xml:space="preserve"> from </w:t>
      </w:r>
      <w:r w:rsidR="00F866F1">
        <w:rPr>
          <w:lang w:val="en-US"/>
        </w:rPr>
        <w:t>the start to the first</w:t>
      </w:r>
      <w:r w:rsidR="00301BA5">
        <w:rPr>
          <w:lang w:val="en-US"/>
        </w:rPr>
        <w:t xml:space="preserve"> generation</w:t>
      </w:r>
      <w:r w:rsidR="00EB4DC4">
        <w:rPr>
          <w:lang w:val="en-US"/>
        </w:rPr>
        <w:t>,</w:t>
      </w:r>
    </w:p>
    <w:p w14:paraId="61F532CE" w14:textId="13D659BA" w:rsidR="009E42F1" w:rsidRPr="009E42F1" w:rsidRDefault="009E42F1" w:rsidP="009E42F1">
      <w:pPr>
        <w:rPr>
          <w:lang w:val="en-US"/>
        </w:rPr>
      </w:pPr>
      <w:r>
        <w:rPr>
          <w:b/>
          <w:lang w:val="en-US"/>
        </w:rPr>
        <w:t>C</w:t>
      </w:r>
      <w:r w:rsidRPr="009E42F1">
        <w:rPr>
          <w:b/>
          <w:lang w:val="en-US"/>
        </w:rPr>
        <w:t xml:space="preserve">orrect! </w:t>
      </w:r>
      <w:r w:rsidR="00E56192">
        <w:rPr>
          <w:b/>
          <w:lang w:val="en-US"/>
        </w:rPr>
        <w:t xml:space="preserve">The loss of certain alleles </w:t>
      </w:r>
      <w:r w:rsidR="002349D0">
        <w:rPr>
          <w:b/>
          <w:lang w:val="en-US"/>
        </w:rPr>
        <w:t>through</w:t>
      </w:r>
      <w:r w:rsidR="00B5078A">
        <w:rPr>
          <w:b/>
          <w:lang w:val="en-US"/>
        </w:rPr>
        <w:t xml:space="preserve"> sampling </w:t>
      </w:r>
      <w:r w:rsidR="00E56192">
        <w:rPr>
          <w:b/>
          <w:lang w:val="en-US"/>
        </w:rPr>
        <w:t>brings about the increase in frequencies of other alleles</w:t>
      </w:r>
      <w:r w:rsidRPr="009E42F1">
        <w:rPr>
          <w:b/>
          <w:lang w:val="en-US"/>
        </w:rPr>
        <w:t xml:space="preserve">. </w:t>
      </w:r>
    </w:p>
    <w:p w14:paraId="3438E795" w14:textId="77777777" w:rsidR="009E42F1" w:rsidRPr="009E42F1" w:rsidRDefault="009E42F1" w:rsidP="009E42F1">
      <w:pPr>
        <w:rPr>
          <w:lang w:val="en-US"/>
        </w:rPr>
      </w:pPr>
    </w:p>
    <w:p w14:paraId="53D74EE2" w14:textId="0CDD7682" w:rsidR="00366AE8" w:rsidRDefault="00F866F1" w:rsidP="00CC2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average, </w:t>
      </w:r>
      <w:r w:rsidR="00AC01B0">
        <w:rPr>
          <w:lang w:val="en-US"/>
        </w:rPr>
        <w:t xml:space="preserve">the bottleneck was not long enough to </w:t>
      </w:r>
      <w:r w:rsidR="00EF1F0E">
        <w:rPr>
          <w:lang w:val="en-US"/>
        </w:rPr>
        <w:t>change allele frequencies</w:t>
      </w:r>
      <w:r w:rsidR="00A56482">
        <w:rPr>
          <w:lang w:val="en-US"/>
        </w:rPr>
        <w:t>,</w:t>
      </w:r>
    </w:p>
    <w:p w14:paraId="5331729F" w14:textId="77777777" w:rsidR="00B5078A" w:rsidRPr="00B5078A" w:rsidRDefault="00B5078A" w:rsidP="00B5078A">
      <w:pPr>
        <w:rPr>
          <w:lang w:val="en-US"/>
        </w:rPr>
      </w:pPr>
      <w:r w:rsidRPr="00B5078A">
        <w:rPr>
          <w:b/>
          <w:lang w:val="en-US"/>
        </w:rPr>
        <w:t>Incorrect! Although an individual group might by chance have samples with the original proportions, on average different groups had highly variable frequencies/proportions.</w:t>
      </w:r>
    </w:p>
    <w:p w14:paraId="4189828A" w14:textId="77777777" w:rsidR="00B5078A" w:rsidRPr="00B5078A" w:rsidRDefault="00B5078A" w:rsidP="00B5078A">
      <w:pPr>
        <w:rPr>
          <w:lang w:val="en-US"/>
        </w:rPr>
      </w:pPr>
    </w:p>
    <w:p w14:paraId="7A94BF81" w14:textId="0E3CA9AB" w:rsidR="00366AE8" w:rsidRDefault="00DE7963" w:rsidP="006A69C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 average, </w:t>
      </w:r>
      <w:r w:rsidR="00847D0A">
        <w:rPr>
          <w:lang w:val="en-US"/>
        </w:rPr>
        <w:t xml:space="preserve">when the population went to </w:t>
      </w:r>
      <w:r w:rsidR="007C3878">
        <w:rPr>
          <w:lang w:val="en-US"/>
        </w:rPr>
        <w:t>10 individuals, allel</w:t>
      </w:r>
      <w:r w:rsidR="00B5078A">
        <w:rPr>
          <w:lang w:val="en-US"/>
        </w:rPr>
        <w:t>e</w:t>
      </w:r>
      <w:r w:rsidR="007C3878">
        <w:rPr>
          <w:lang w:val="en-US"/>
        </w:rPr>
        <w:t xml:space="preserve"> frequencies were conserved</w:t>
      </w:r>
      <w:r w:rsidR="00016A56">
        <w:rPr>
          <w:lang w:val="en-US"/>
        </w:rPr>
        <w:t>.</w:t>
      </w:r>
    </w:p>
    <w:p w14:paraId="0D342DA4" w14:textId="77777777" w:rsidR="006F6AC1" w:rsidRDefault="006F6AC1" w:rsidP="006F6AC1">
      <w:pPr>
        <w:rPr>
          <w:lang w:val="en-US"/>
        </w:rPr>
      </w:pPr>
    </w:p>
    <w:p w14:paraId="602C8A4C" w14:textId="55456FFE" w:rsidR="006F6AC1" w:rsidRPr="00B5078A" w:rsidRDefault="006F6AC1" w:rsidP="006F6AC1">
      <w:pPr>
        <w:rPr>
          <w:lang w:val="en-US"/>
        </w:rPr>
      </w:pPr>
      <w:r w:rsidRPr="00B5078A">
        <w:rPr>
          <w:b/>
          <w:lang w:val="en-US"/>
        </w:rPr>
        <w:t xml:space="preserve">Incorrect! Although an individual group might by chance have </w:t>
      </w:r>
      <w:r w:rsidR="002B66C1">
        <w:rPr>
          <w:b/>
          <w:lang w:val="en-US"/>
        </w:rPr>
        <w:t>a sample</w:t>
      </w:r>
      <w:r w:rsidRPr="00B5078A">
        <w:rPr>
          <w:b/>
          <w:lang w:val="en-US"/>
        </w:rPr>
        <w:t xml:space="preserve"> with the original proportions, on average </w:t>
      </w:r>
      <w:r w:rsidR="007A603F">
        <w:rPr>
          <w:b/>
          <w:lang w:val="en-US"/>
        </w:rPr>
        <w:t>the</w:t>
      </w:r>
      <w:r w:rsidRPr="00B5078A">
        <w:rPr>
          <w:b/>
          <w:lang w:val="en-US"/>
        </w:rPr>
        <w:t xml:space="preserve"> groups </w:t>
      </w:r>
      <w:r w:rsidR="007A603F">
        <w:rPr>
          <w:b/>
          <w:lang w:val="en-US"/>
        </w:rPr>
        <w:t xml:space="preserve">changed </w:t>
      </w:r>
      <w:r w:rsidRPr="00B5078A">
        <w:rPr>
          <w:b/>
          <w:lang w:val="en-US"/>
        </w:rPr>
        <w:t>frequencies/proportions</w:t>
      </w:r>
      <w:r w:rsidR="007A603F">
        <w:rPr>
          <w:b/>
          <w:lang w:val="en-US"/>
        </w:rPr>
        <w:t>, to the point of losing certain alleles completely</w:t>
      </w:r>
      <w:r w:rsidRPr="00B5078A">
        <w:rPr>
          <w:b/>
          <w:lang w:val="en-US"/>
        </w:rPr>
        <w:t>.</w:t>
      </w:r>
    </w:p>
    <w:p w14:paraId="4042DD31" w14:textId="77777777" w:rsidR="006F6AC1" w:rsidRPr="006F6AC1" w:rsidRDefault="006F6AC1" w:rsidP="006F6AC1">
      <w:pPr>
        <w:rPr>
          <w:lang w:val="en-US"/>
        </w:rPr>
      </w:pPr>
    </w:p>
    <w:p w14:paraId="67193540" w14:textId="2AED1D04" w:rsidR="00CC2AED" w:rsidRDefault="003A6952" w:rsidP="00905D5D">
      <w:pPr>
        <w:pStyle w:val="ListParagraph"/>
        <w:numPr>
          <w:ilvl w:val="0"/>
          <w:numId w:val="1"/>
        </w:numPr>
        <w:rPr>
          <w:lang w:val="en-US"/>
        </w:rPr>
      </w:pPr>
      <w:r w:rsidRPr="003A6952">
        <w:rPr>
          <w:lang w:val="en-US"/>
        </w:rPr>
        <w:t xml:space="preserve">A random sample of </w:t>
      </w:r>
      <w:r w:rsidR="00C27EE7">
        <w:rPr>
          <w:lang w:val="en-US"/>
        </w:rPr>
        <w:t xml:space="preserve">measurements of the </w:t>
      </w:r>
      <w:r w:rsidR="0091053E">
        <w:rPr>
          <w:lang w:val="en-US"/>
        </w:rPr>
        <w:t>weight</w:t>
      </w:r>
      <w:r w:rsidR="00C27EE7">
        <w:rPr>
          <w:lang w:val="en-US"/>
        </w:rPr>
        <w:t xml:space="preserve"> of </w:t>
      </w:r>
      <w:r w:rsidR="00CB18E7">
        <w:rPr>
          <w:lang w:val="en-US"/>
        </w:rPr>
        <w:t>100</w:t>
      </w:r>
      <w:r w:rsidR="00C27EE7">
        <w:rPr>
          <w:lang w:val="en-US"/>
        </w:rPr>
        <w:t xml:space="preserve"> </w:t>
      </w:r>
      <w:r w:rsidR="00046983">
        <w:rPr>
          <w:lang w:val="en-US"/>
        </w:rPr>
        <w:t>yellow-rump</w:t>
      </w:r>
      <w:r w:rsidR="003D775A">
        <w:rPr>
          <w:lang w:val="en-US"/>
        </w:rPr>
        <w:t xml:space="preserve"> </w:t>
      </w:r>
      <w:r w:rsidR="00046983">
        <w:rPr>
          <w:lang w:val="en-US"/>
        </w:rPr>
        <w:t>warblers</w:t>
      </w:r>
      <w:r w:rsidR="00810091">
        <w:rPr>
          <w:lang w:val="en-US"/>
        </w:rPr>
        <w:t xml:space="preserve"> </w:t>
      </w:r>
      <w:r w:rsidR="00C27EE7">
        <w:rPr>
          <w:lang w:val="en-US"/>
        </w:rPr>
        <w:t>is taken</w:t>
      </w:r>
      <w:r w:rsidR="00B13414">
        <w:rPr>
          <w:lang w:val="en-US"/>
        </w:rPr>
        <w:t>. Suppose a 95</w:t>
      </w:r>
      <w:r w:rsidRPr="003A6952">
        <w:rPr>
          <w:lang w:val="en-US"/>
        </w:rPr>
        <w:t>% confidence interval</w:t>
      </w:r>
      <w:r w:rsidR="00B04F37">
        <w:rPr>
          <w:lang w:val="en-US"/>
        </w:rPr>
        <w:t xml:space="preserve"> (CI)</w:t>
      </w:r>
      <w:r w:rsidRPr="003A6952">
        <w:rPr>
          <w:lang w:val="en-US"/>
        </w:rPr>
        <w:t xml:space="preserve"> for the mean </w:t>
      </w:r>
      <w:r w:rsidR="00EA7DD1">
        <w:rPr>
          <w:lang w:val="en-US"/>
        </w:rPr>
        <w:t>weight</w:t>
      </w:r>
      <w:r w:rsidRPr="003A6952">
        <w:rPr>
          <w:lang w:val="en-US"/>
        </w:rPr>
        <w:t xml:space="preserve"> is </w:t>
      </w:r>
      <w:r w:rsidR="00B4250A">
        <w:rPr>
          <w:lang w:val="en-US"/>
        </w:rPr>
        <w:t>10</w:t>
      </w:r>
      <w:r w:rsidRPr="003A6952">
        <w:rPr>
          <w:lang w:val="en-US"/>
        </w:rPr>
        <w:t xml:space="preserve"> to </w:t>
      </w:r>
      <w:r w:rsidR="00B4250A">
        <w:rPr>
          <w:lang w:val="en-US"/>
        </w:rPr>
        <w:t>15</w:t>
      </w:r>
      <w:r w:rsidRPr="003A6952">
        <w:rPr>
          <w:lang w:val="en-US"/>
        </w:rPr>
        <w:t xml:space="preserve"> </w:t>
      </w:r>
      <w:r w:rsidR="00B4250A">
        <w:rPr>
          <w:lang w:val="en-US"/>
        </w:rPr>
        <w:t>g</w:t>
      </w:r>
      <w:r w:rsidR="00B13414">
        <w:rPr>
          <w:lang w:val="en-US"/>
        </w:rPr>
        <w:t>. If a 99</w:t>
      </w:r>
      <w:r w:rsidRPr="003A6952">
        <w:rPr>
          <w:lang w:val="en-US"/>
        </w:rPr>
        <w:t xml:space="preserve">% </w:t>
      </w:r>
      <w:r w:rsidR="00B04F37">
        <w:rPr>
          <w:lang w:val="en-US"/>
        </w:rPr>
        <w:t>CI</w:t>
      </w:r>
      <w:r w:rsidRPr="003A6952">
        <w:rPr>
          <w:lang w:val="en-US"/>
        </w:rPr>
        <w:t xml:space="preserve"> is also calculated, then</w:t>
      </w:r>
      <w:r w:rsidR="006F07E9">
        <w:rPr>
          <w:lang w:val="en-US"/>
        </w:rPr>
        <w:t>:</w:t>
      </w:r>
    </w:p>
    <w:p w14:paraId="791C2532" w14:textId="77777777" w:rsidR="00A62F80" w:rsidRDefault="00A62F80" w:rsidP="00A62F80">
      <w:pPr>
        <w:pStyle w:val="ListParagraph"/>
        <w:numPr>
          <w:ilvl w:val="1"/>
          <w:numId w:val="1"/>
        </w:numPr>
        <w:spacing w:after="60"/>
        <w:rPr>
          <w:lang w:val="en-US"/>
        </w:rPr>
      </w:pPr>
      <w:r>
        <w:rPr>
          <w:lang w:val="en-US"/>
        </w:rPr>
        <w:t>The 99% CI is the better estimate,</w:t>
      </w:r>
    </w:p>
    <w:p w14:paraId="47CBF343" w14:textId="77777777" w:rsidR="00A62F80" w:rsidRPr="004B1576" w:rsidRDefault="00A62F80" w:rsidP="00A62F80">
      <w:pPr>
        <w:spacing w:after="60"/>
        <w:rPr>
          <w:b/>
          <w:lang w:val="en-US"/>
        </w:rPr>
      </w:pPr>
      <w:r w:rsidRPr="004B1576">
        <w:rPr>
          <w:b/>
          <w:lang w:val="en-US"/>
        </w:rPr>
        <w:t xml:space="preserve">Incorrect! The 99% refers to the </w:t>
      </w:r>
      <w:r>
        <w:rPr>
          <w:b/>
          <w:lang w:val="en-US"/>
        </w:rPr>
        <w:t>probability the CI includes the population mean, hence confidence, not whether on is better than the other.</w:t>
      </w:r>
    </w:p>
    <w:p w14:paraId="1AFB6F8E" w14:textId="77777777" w:rsidR="004B2B6D" w:rsidRPr="004B2B6D" w:rsidRDefault="004B2B6D" w:rsidP="004B2B6D">
      <w:pPr>
        <w:spacing w:after="60"/>
        <w:rPr>
          <w:lang w:val="en-US"/>
        </w:rPr>
      </w:pPr>
    </w:p>
    <w:p w14:paraId="570B7F5F" w14:textId="5D71348C" w:rsidR="003A6952" w:rsidRDefault="00AE32B8" w:rsidP="003A6952">
      <w:pPr>
        <w:pStyle w:val="ListParagraph"/>
        <w:numPr>
          <w:ilvl w:val="1"/>
          <w:numId w:val="1"/>
        </w:numPr>
        <w:spacing w:after="60"/>
        <w:rPr>
          <w:lang w:val="en-US"/>
        </w:rPr>
      </w:pPr>
      <w:r>
        <w:rPr>
          <w:lang w:val="en-US"/>
        </w:rPr>
        <w:t>The 99</w:t>
      </w:r>
      <w:r w:rsidR="003A6952" w:rsidRPr="00756E27">
        <w:rPr>
          <w:lang w:val="en-US"/>
        </w:rPr>
        <w:t>% confidence interv</w:t>
      </w:r>
      <w:r>
        <w:rPr>
          <w:lang w:val="en-US"/>
        </w:rPr>
        <w:t>al will be wider than the 95</w:t>
      </w:r>
      <w:r w:rsidR="0062558C">
        <w:rPr>
          <w:lang w:val="en-US"/>
        </w:rPr>
        <w:t>%</w:t>
      </w:r>
      <w:r>
        <w:rPr>
          <w:lang w:val="en-US"/>
        </w:rPr>
        <w:t xml:space="preserve"> CI</w:t>
      </w:r>
      <w:r w:rsidR="0062558C">
        <w:rPr>
          <w:lang w:val="en-US"/>
        </w:rPr>
        <w:t>,</w:t>
      </w:r>
    </w:p>
    <w:p w14:paraId="41A7F7BC" w14:textId="77777777" w:rsidR="004B2B6D" w:rsidRDefault="004B2B6D" w:rsidP="004B2B6D">
      <w:pPr>
        <w:spacing w:after="60"/>
        <w:rPr>
          <w:lang w:val="en-US"/>
        </w:rPr>
      </w:pPr>
    </w:p>
    <w:p w14:paraId="72ED2C80" w14:textId="53FE56EC" w:rsidR="004B2B6D" w:rsidRPr="00427AE8" w:rsidRDefault="00C87444" w:rsidP="004B2B6D">
      <w:pPr>
        <w:spacing w:after="60"/>
        <w:rPr>
          <w:lang w:val="en-US"/>
        </w:rPr>
      </w:pPr>
      <w:r>
        <w:rPr>
          <w:b/>
          <w:lang w:val="en-US"/>
        </w:rPr>
        <w:t>C</w:t>
      </w:r>
      <w:r w:rsidR="004B2B6D" w:rsidRPr="004B1576">
        <w:rPr>
          <w:b/>
          <w:lang w:val="en-US"/>
        </w:rPr>
        <w:t>orrect!</w:t>
      </w:r>
      <w:r w:rsidR="004B2B6D">
        <w:rPr>
          <w:b/>
          <w:lang w:val="en-US"/>
        </w:rPr>
        <w:t xml:space="preserve"> To increase the probability that the CI include the parameter, the spread of the 99% CI has to be larger than that of the 95%.</w:t>
      </w:r>
    </w:p>
    <w:p w14:paraId="5EDD82BB" w14:textId="77777777" w:rsidR="004B2B6D" w:rsidRDefault="004B2B6D" w:rsidP="004B2B6D">
      <w:pPr>
        <w:spacing w:after="60"/>
        <w:rPr>
          <w:lang w:val="en-US"/>
        </w:rPr>
      </w:pPr>
    </w:p>
    <w:p w14:paraId="67826000" w14:textId="77777777" w:rsidR="004B2B6D" w:rsidRPr="004B2B6D" w:rsidRDefault="004B2B6D" w:rsidP="004B2B6D">
      <w:pPr>
        <w:spacing w:after="60"/>
        <w:rPr>
          <w:lang w:val="en-US"/>
        </w:rPr>
      </w:pPr>
    </w:p>
    <w:p w14:paraId="6F223F44" w14:textId="03F26322" w:rsidR="003A6952" w:rsidRDefault="00AE32B8" w:rsidP="003A6952">
      <w:pPr>
        <w:pStyle w:val="ListParagraph"/>
        <w:numPr>
          <w:ilvl w:val="1"/>
          <w:numId w:val="1"/>
        </w:numPr>
        <w:spacing w:after="60"/>
        <w:rPr>
          <w:lang w:val="en-US"/>
        </w:rPr>
      </w:pPr>
      <w:r>
        <w:rPr>
          <w:lang w:val="en-US"/>
        </w:rPr>
        <w:t>The 99</w:t>
      </w:r>
      <w:r w:rsidR="003A6952" w:rsidRPr="00756E27">
        <w:rPr>
          <w:lang w:val="en-US"/>
        </w:rPr>
        <w:t>% confidence interva</w:t>
      </w:r>
      <w:r>
        <w:rPr>
          <w:lang w:val="en-US"/>
        </w:rPr>
        <w:t>l will be narrower than the 95</w:t>
      </w:r>
      <w:r w:rsidR="0062558C">
        <w:rPr>
          <w:lang w:val="en-US"/>
        </w:rPr>
        <w:t>%</w:t>
      </w:r>
      <w:r>
        <w:rPr>
          <w:lang w:val="en-US"/>
        </w:rPr>
        <w:t xml:space="preserve"> CI</w:t>
      </w:r>
      <w:r w:rsidR="0062558C">
        <w:rPr>
          <w:lang w:val="en-US"/>
        </w:rPr>
        <w:t>,</w:t>
      </w:r>
    </w:p>
    <w:p w14:paraId="0FA9BF2A" w14:textId="77777777" w:rsidR="004B2B6D" w:rsidRDefault="004B2B6D" w:rsidP="004B2B6D">
      <w:pPr>
        <w:spacing w:after="60"/>
        <w:rPr>
          <w:lang w:val="en-US"/>
        </w:rPr>
      </w:pPr>
    </w:p>
    <w:p w14:paraId="2F0EBA96" w14:textId="0DF77907" w:rsidR="004B2B6D" w:rsidRPr="00427AE8" w:rsidRDefault="00060C64" w:rsidP="004B2B6D">
      <w:pPr>
        <w:spacing w:after="60"/>
        <w:rPr>
          <w:lang w:val="en-US"/>
        </w:rPr>
      </w:pPr>
      <w:r>
        <w:rPr>
          <w:b/>
          <w:lang w:val="en-US"/>
        </w:rPr>
        <w:t>Inc</w:t>
      </w:r>
      <w:r w:rsidR="004B2B6D" w:rsidRPr="004B1576">
        <w:rPr>
          <w:b/>
          <w:lang w:val="en-US"/>
        </w:rPr>
        <w:t>orrect!</w:t>
      </w:r>
      <w:r w:rsidR="004B2B6D">
        <w:rPr>
          <w:b/>
          <w:lang w:val="en-US"/>
        </w:rPr>
        <w:t xml:space="preserve"> To increase the probability that the CI include the parameter, the spread of the 99% CI has to be larger than that of the 95%.</w:t>
      </w:r>
    </w:p>
    <w:p w14:paraId="1DD92936" w14:textId="77777777" w:rsidR="004B2B6D" w:rsidRPr="004B2B6D" w:rsidRDefault="004B2B6D" w:rsidP="004B2B6D">
      <w:pPr>
        <w:spacing w:after="60"/>
        <w:rPr>
          <w:lang w:val="en-US"/>
        </w:rPr>
      </w:pPr>
    </w:p>
    <w:p w14:paraId="0FE21927" w14:textId="3ED0F747" w:rsidR="003A6952" w:rsidRDefault="003A6952" w:rsidP="003A6952">
      <w:pPr>
        <w:pStyle w:val="ListParagraph"/>
        <w:numPr>
          <w:ilvl w:val="1"/>
          <w:numId w:val="1"/>
        </w:numPr>
        <w:spacing w:after="60"/>
        <w:rPr>
          <w:lang w:val="en-US"/>
        </w:rPr>
      </w:pPr>
      <w:r w:rsidRPr="00756E27">
        <w:rPr>
          <w:lang w:val="en-US"/>
        </w:rPr>
        <w:t>95% and 99% confide</w:t>
      </w:r>
      <w:r>
        <w:rPr>
          <w:lang w:val="en-US"/>
        </w:rPr>
        <w:t>nce interval</w:t>
      </w:r>
      <w:r w:rsidR="002F7985">
        <w:rPr>
          <w:lang w:val="en-US"/>
        </w:rPr>
        <w:t>s</w:t>
      </w:r>
      <w:r>
        <w:rPr>
          <w:lang w:val="en-US"/>
        </w:rPr>
        <w:t xml:space="preserve"> will</w:t>
      </w:r>
      <w:r w:rsidR="0062558C">
        <w:rPr>
          <w:lang w:val="en-US"/>
        </w:rPr>
        <w:t xml:space="preserve"> be the same,</w:t>
      </w:r>
    </w:p>
    <w:p w14:paraId="48C87069" w14:textId="77777777" w:rsidR="004B2B6D" w:rsidRDefault="004B2B6D" w:rsidP="004B2B6D">
      <w:pPr>
        <w:spacing w:after="60"/>
        <w:rPr>
          <w:lang w:val="en-US"/>
        </w:rPr>
      </w:pPr>
    </w:p>
    <w:p w14:paraId="4124F98A" w14:textId="77777777" w:rsidR="004B2B6D" w:rsidRPr="007B5A20" w:rsidRDefault="004B2B6D" w:rsidP="004B2B6D">
      <w:pPr>
        <w:spacing w:after="60"/>
        <w:rPr>
          <w:lang w:val="en-US"/>
        </w:rPr>
      </w:pPr>
      <w:r w:rsidRPr="004B1576">
        <w:rPr>
          <w:b/>
          <w:lang w:val="en-US"/>
        </w:rPr>
        <w:t>Incorrect!</w:t>
      </w:r>
      <w:r>
        <w:rPr>
          <w:b/>
          <w:lang w:val="en-US"/>
        </w:rPr>
        <w:t xml:space="preserve"> To increase the probability that the CI include the parameter, the spread of the 99% CI has to be larger than that of the 95%.</w:t>
      </w:r>
    </w:p>
    <w:p w14:paraId="781462F3" w14:textId="77777777" w:rsidR="004B2B6D" w:rsidRPr="004B2B6D" w:rsidRDefault="004B2B6D" w:rsidP="004B2B6D">
      <w:pPr>
        <w:spacing w:after="60"/>
        <w:rPr>
          <w:lang w:val="en-US"/>
        </w:rPr>
      </w:pPr>
    </w:p>
    <w:p w14:paraId="71CF2751" w14:textId="5479ECDD" w:rsidR="003A6952" w:rsidRDefault="003A6952" w:rsidP="00B04F37">
      <w:pPr>
        <w:pStyle w:val="ListParagraph"/>
        <w:numPr>
          <w:ilvl w:val="1"/>
          <w:numId w:val="1"/>
        </w:numPr>
        <w:spacing w:after="60"/>
        <w:rPr>
          <w:lang w:val="en-US"/>
        </w:rPr>
      </w:pPr>
      <w:r w:rsidRPr="00756E27">
        <w:rPr>
          <w:lang w:val="en-US"/>
        </w:rPr>
        <w:t>One cannot make a gene</w:t>
      </w:r>
      <w:r w:rsidR="00177E2C">
        <w:rPr>
          <w:lang w:val="en-US"/>
        </w:rPr>
        <w:t xml:space="preserve">ral statement about whether the </w:t>
      </w:r>
      <w:r w:rsidRPr="00756E27">
        <w:rPr>
          <w:lang w:val="en-US"/>
        </w:rPr>
        <w:t>95% confidence interval would be narrower, wider or the same as the 99%.</w:t>
      </w:r>
    </w:p>
    <w:p w14:paraId="2AD35C49" w14:textId="77777777" w:rsidR="004B2B6D" w:rsidRDefault="004B2B6D" w:rsidP="004B2B6D">
      <w:pPr>
        <w:spacing w:after="60"/>
        <w:rPr>
          <w:lang w:val="en-US"/>
        </w:rPr>
      </w:pPr>
    </w:p>
    <w:p w14:paraId="0D65D520" w14:textId="77777777" w:rsidR="004B2B6D" w:rsidRPr="00B34F0E" w:rsidRDefault="004B2B6D" w:rsidP="004B2B6D">
      <w:pPr>
        <w:spacing w:after="60"/>
        <w:rPr>
          <w:lang w:val="en-US"/>
        </w:rPr>
      </w:pPr>
      <w:r w:rsidRPr="004B1576">
        <w:rPr>
          <w:b/>
          <w:lang w:val="en-US"/>
        </w:rPr>
        <w:t>Incorrect!</w:t>
      </w:r>
      <w:r>
        <w:rPr>
          <w:b/>
          <w:lang w:val="en-US"/>
        </w:rPr>
        <w:t xml:space="preserve"> To increase the probability that the CI include the parameter, the spread of the 99% CI has to be larger than that of the 95%.</w:t>
      </w:r>
    </w:p>
    <w:p w14:paraId="7BF1FC37" w14:textId="77777777" w:rsidR="004B2B6D" w:rsidRPr="004B2B6D" w:rsidRDefault="004B2B6D" w:rsidP="004B2B6D">
      <w:pPr>
        <w:spacing w:after="60"/>
        <w:rPr>
          <w:lang w:val="en-US"/>
        </w:rPr>
      </w:pPr>
    </w:p>
    <w:p w14:paraId="3E58A9A3" w14:textId="07F62225" w:rsidR="00D105EE" w:rsidRPr="00D105EE" w:rsidRDefault="00D105EE" w:rsidP="00D105EE">
      <w:pPr>
        <w:rPr>
          <w:lang w:val="en-US"/>
        </w:rPr>
      </w:pPr>
      <w:r>
        <w:rPr>
          <w:lang w:val="en-US"/>
        </w:rPr>
        <w:t>Part 2. Problem</w:t>
      </w:r>
      <w:r w:rsidR="00B60DA4">
        <w:rPr>
          <w:lang w:val="en-US"/>
        </w:rPr>
        <w:t>s</w:t>
      </w:r>
      <w:r w:rsidR="0061044F">
        <w:rPr>
          <w:lang w:val="en-US"/>
        </w:rPr>
        <w:t>.</w:t>
      </w:r>
    </w:p>
    <w:p w14:paraId="7D31CEBB" w14:textId="0FCAC3CC" w:rsidR="006A3AB9" w:rsidRPr="001671A4" w:rsidRDefault="002D0CAE" w:rsidP="000B570F">
      <w:pPr>
        <w:pStyle w:val="ListParagraph"/>
        <w:numPr>
          <w:ilvl w:val="0"/>
          <w:numId w:val="7"/>
        </w:numPr>
        <w:rPr>
          <w:lang w:val="en-US"/>
        </w:rPr>
      </w:pPr>
      <w:r w:rsidRPr="006A3AB9">
        <w:rPr>
          <w:lang w:val="en-US"/>
        </w:rPr>
        <w:t xml:space="preserve">The following </w:t>
      </w:r>
      <w:r w:rsidR="001671A4">
        <w:rPr>
          <w:lang w:val="en-US"/>
        </w:rPr>
        <w:t xml:space="preserve">shows </w:t>
      </w:r>
      <w:r w:rsidR="00AE746C">
        <w:rPr>
          <w:lang w:val="en-US"/>
        </w:rPr>
        <w:t xml:space="preserve">the length of a sample of </w:t>
      </w:r>
      <w:r w:rsidR="003271BF">
        <w:rPr>
          <w:lang w:val="en-US"/>
        </w:rPr>
        <w:t xml:space="preserve">100 </w:t>
      </w:r>
      <w:r w:rsidR="00AE746C">
        <w:rPr>
          <w:lang w:val="en-US"/>
        </w:rPr>
        <w:t>genes in the human genome</w:t>
      </w:r>
      <w:r w:rsidR="00F962AE">
        <w:rPr>
          <w:lang w:val="en-US"/>
        </w:rPr>
        <w:t xml:space="preserve">, standard error and confidence intervals of the mean, and </w:t>
      </w:r>
      <w:r w:rsidR="00DB384F">
        <w:rPr>
          <w:lang w:val="en-US"/>
        </w:rPr>
        <w:t>the standard deviation.</w:t>
      </w:r>
      <w:r w:rsidR="001671A4">
        <w:rPr>
          <w:lang w:val="en-US"/>
        </w:rPr>
        <w:t xml:space="preserve"> </w:t>
      </w:r>
    </w:p>
    <w:p w14:paraId="33AD69D3" w14:textId="4718543C" w:rsidR="001671A4" w:rsidRPr="000B570F" w:rsidRDefault="001671A4" w:rsidP="000B570F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023FD96B" wp14:editId="2DD848E3">
            <wp:extent cx="3937635" cy="3128792"/>
            <wp:effectExtent l="0" t="0" r="0" b="0"/>
            <wp:docPr id="8" name="Picture 8" descr="Macintosh HD:Users:lmd:Dropbox:virtual_desktop:career:stony:courses:BIO211:whitlock_schluter:jpgs:Jpegs_ch04:whitlock_4.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md:Dropbox:virtual_desktop:career:stony:courses:BIO211:whitlock_schluter:jpgs:Jpegs_ch04:whitlock_4.4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31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705D" w14:textId="5C9C6DCD" w:rsidR="00DB384F" w:rsidRDefault="00DB384F" w:rsidP="006A3AB9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Based on these data, do you expect the frequency distribution of the genes to be symmetrical, left-skewed, or right-skewed? </w:t>
      </w:r>
      <w:r w:rsidR="00E76DCA">
        <w:rPr>
          <w:b/>
          <w:lang w:val="en-US"/>
        </w:rPr>
        <w:t>R</w:t>
      </w:r>
      <w:r>
        <w:rPr>
          <w:b/>
          <w:lang w:val="en-US"/>
        </w:rPr>
        <w:t>ig</w:t>
      </w:r>
      <w:r w:rsidR="00E76DCA">
        <w:rPr>
          <w:b/>
          <w:lang w:val="en-US"/>
        </w:rPr>
        <w:t>ht-skewed</w:t>
      </w:r>
    </w:p>
    <w:p w14:paraId="4BD22462" w14:textId="52DD3448" w:rsidR="0014153C" w:rsidRPr="0014153C" w:rsidRDefault="003271BF" w:rsidP="0014153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If instead of sampling 100 genes, you sampled </w:t>
      </w:r>
      <w:r w:rsidR="00B759E5">
        <w:rPr>
          <w:lang w:val="en-US"/>
        </w:rPr>
        <w:t xml:space="preserve">1000 </w:t>
      </w:r>
      <w:r w:rsidR="00FE02E7">
        <w:rPr>
          <w:lang w:val="en-US"/>
        </w:rPr>
        <w:t xml:space="preserve">which of the error bars shown do you expect not to change? </w:t>
      </w:r>
      <w:r w:rsidR="00FE02E7">
        <w:rPr>
          <w:b/>
          <w:lang w:val="en-US"/>
        </w:rPr>
        <w:t>The standard deviation</w:t>
      </w:r>
      <w:r w:rsidR="00561A48">
        <w:rPr>
          <w:b/>
          <w:lang w:val="en-US"/>
        </w:rPr>
        <w:t>.</w:t>
      </w:r>
    </w:p>
    <w:p w14:paraId="4F087A1B" w14:textId="34EF1B62" w:rsidR="004830E6" w:rsidRPr="0014153C" w:rsidRDefault="0014153C" w:rsidP="0014153C">
      <w:pPr>
        <w:pStyle w:val="ListParagraph"/>
        <w:numPr>
          <w:ilvl w:val="0"/>
          <w:numId w:val="7"/>
        </w:numPr>
        <w:rPr>
          <w:lang w:val="en-US"/>
        </w:rPr>
      </w:pPr>
      <w:r w:rsidRPr="0014153C">
        <w:rPr>
          <w:lang w:val="en-US"/>
        </w:rPr>
        <w:t xml:space="preserve">The histogram below shows the frequency distribution of a unique random samples of </w:t>
      </w:r>
      <w:r w:rsidRPr="0014153C">
        <w:rPr>
          <w:i/>
          <w:lang w:val="en-US"/>
        </w:rPr>
        <w:t>n</w:t>
      </w:r>
      <w:r w:rsidRPr="0014153C">
        <w:rPr>
          <w:lang w:val="en-US"/>
        </w:rPr>
        <w:t xml:space="preserve"> = 100 genes from the human genome (</w:t>
      </w:r>
      <m:oMath>
        <m:acc>
          <m:accPr>
            <m:chr m:val="̅"/>
            <m:ctrlPr>
              <w:rPr>
                <w:rFonts w:ascii="Cambria Math" w:hAnsi="Cambria Math"/>
                <w:i/>
                <w:caps/>
                <w:lang w:val="en-US"/>
              </w:rPr>
            </m:ctrlPr>
          </m:accPr>
          <m:e>
            <m:r>
              <w:rPr>
                <w:rFonts w:ascii="Cambria Math" w:hAnsi="Cambria Math"/>
                <w:caps/>
                <w:lang w:val="en-US"/>
              </w:rPr>
              <m:t>Y</m:t>
            </m:r>
          </m:e>
        </m:acc>
      </m:oMath>
      <w:r w:rsidRPr="0014153C">
        <w:rPr>
          <w:lang w:val="en-US"/>
        </w:rPr>
        <w:t xml:space="preserve"> = 2411.8, </w:t>
      </w:r>
      <w:r w:rsidRPr="0014153C">
        <w:rPr>
          <w:i/>
          <w:lang w:val="en-US"/>
        </w:rPr>
        <w:t>s</w:t>
      </w:r>
      <w:r w:rsidRPr="0014153C">
        <w:rPr>
          <w:lang w:val="en-US"/>
        </w:rPr>
        <w:t xml:space="preserve">  = 1463.5). Go to </w:t>
      </w:r>
      <w:hyperlink r:id="rId10" w:history="1">
        <w:r w:rsidRPr="0014153C">
          <w:rPr>
            <w:rStyle w:val="Hyperlink"/>
            <w:lang w:val="en-US"/>
          </w:rPr>
          <w:t>http://www.onlinestatbook.com/stat_sim/sampling_dist/index.html</w:t>
        </w:r>
      </w:hyperlink>
      <w:r w:rsidRPr="0014153C">
        <w:rPr>
          <w:lang w:val="en-US"/>
        </w:rPr>
        <w:t xml:space="preserve"> and using the </w:t>
      </w:r>
      <w:r w:rsidR="00611195">
        <w:rPr>
          <w:lang w:val="en-US"/>
        </w:rPr>
        <w:t>‘custom’ setting</w:t>
      </w:r>
      <w:r w:rsidRPr="0014153C">
        <w:rPr>
          <w:lang w:val="en-US"/>
        </w:rPr>
        <w:t xml:space="preserve">, generate a frequency distribution </w:t>
      </w:r>
      <w:r w:rsidR="00611195">
        <w:rPr>
          <w:lang w:val="en-US"/>
        </w:rPr>
        <w:t xml:space="preserve">similar to that of the data shown here (don’t worry about matching the mean etc., the scale is off) </w:t>
      </w:r>
      <w:r w:rsidRPr="0014153C">
        <w:rPr>
          <w:lang w:val="en-US"/>
        </w:rPr>
        <w:t xml:space="preserve">. Then, draw samples of N=2, to generate a sampling distribution of the mean. Repeat the procedure, this time with N=5. Compare and contrast </w:t>
      </w:r>
      <w:r w:rsidR="00C6628A">
        <w:rPr>
          <w:lang w:val="en-US"/>
        </w:rPr>
        <w:t>the two sampling distributions of the mean.</w:t>
      </w:r>
      <w:r w:rsidRPr="0014153C">
        <w:rPr>
          <w:lang w:val="en-US"/>
        </w:rPr>
        <w:t xml:space="preserve"> </w:t>
      </w:r>
      <w:r w:rsidR="00C6628A" w:rsidRPr="0014153C">
        <w:rPr>
          <w:lang w:val="en-US"/>
        </w:rPr>
        <w:t>How do they differ?</w:t>
      </w:r>
      <w:r w:rsidR="00C6628A">
        <w:rPr>
          <w:lang w:val="en-US"/>
        </w:rPr>
        <w:t xml:space="preserve"> </w:t>
      </w:r>
      <w:r w:rsidRPr="0014153C">
        <w:rPr>
          <w:lang w:val="en-US"/>
        </w:rPr>
        <w:t xml:space="preserve">How are they similar? </w:t>
      </w:r>
      <w:r w:rsidR="00E02988">
        <w:rPr>
          <w:lang w:val="en-US"/>
        </w:rPr>
        <w:t xml:space="preserve">What is your conclusion regarding estimates of the </w:t>
      </w:r>
      <w:r w:rsidR="006F0C58">
        <w:rPr>
          <w:lang w:val="en-US"/>
        </w:rPr>
        <w:t>mean</w:t>
      </w:r>
      <w:r w:rsidR="00E02988">
        <w:rPr>
          <w:lang w:val="en-US"/>
        </w:rPr>
        <w:t xml:space="preserve"> from samples of N=2?</w:t>
      </w:r>
    </w:p>
    <w:p w14:paraId="19B7A88A" w14:textId="356CE293" w:rsidR="007B3DB5" w:rsidRDefault="007B3DB5" w:rsidP="003355FF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0ED649F4" wp14:editId="3DDD4838">
            <wp:extent cx="3160553" cy="2263140"/>
            <wp:effectExtent l="0" t="0" r="0" b="0"/>
            <wp:docPr id="1" name="Picture 1" descr="Macintosh HD:Users:lmd:Dropbox:virtual_desktop:career:stony:courses:BIO211v2017:whitlock_schluter:jpgs:Jpegs_ch04:whitlock_4.1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md:Dropbox:virtual_desktop:career:stony:courses:BIO211v2017:whitlock_schluter:jpgs:Jpegs_ch04:whitlock_4.1-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71" cy="226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1587" w14:textId="77777777" w:rsidR="00C6628A" w:rsidRDefault="00C6628A" w:rsidP="003355FF">
      <w:pPr>
        <w:rPr>
          <w:lang w:val="en-US"/>
        </w:rPr>
      </w:pPr>
    </w:p>
    <w:p w14:paraId="1F1C954B" w14:textId="60A64AC6" w:rsidR="00C6628A" w:rsidRPr="00C6628A" w:rsidRDefault="00C6628A" w:rsidP="003355FF">
      <w:pPr>
        <w:rPr>
          <w:b/>
          <w:lang w:val="en-US"/>
        </w:rPr>
      </w:pPr>
      <w:r>
        <w:rPr>
          <w:b/>
          <w:lang w:val="en-US"/>
        </w:rPr>
        <w:t xml:space="preserve">The sampling distribution </w:t>
      </w:r>
      <w:r w:rsidR="009E2FCE">
        <w:rPr>
          <w:b/>
          <w:lang w:val="en-US"/>
        </w:rPr>
        <w:t>of the mean from N=2 is more similar to the frequency distribution of of the data. The sampling distribution of the mean from N=5 is symmetrical and normal or normal-like. Estimates of the mean from N=2 are not normal/don’t behave the same as larger samples/are skewed similar to the original data.</w:t>
      </w:r>
    </w:p>
    <w:sectPr w:rsidR="00C6628A" w:rsidRPr="00C6628A" w:rsidSect="002A09BF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52D29" w14:textId="77777777" w:rsidR="00E1749C" w:rsidRDefault="00E1749C" w:rsidP="00DB7F11">
      <w:pPr>
        <w:spacing w:after="0"/>
      </w:pPr>
      <w:r>
        <w:separator/>
      </w:r>
    </w:p>
  </w:endnote>
  <w:endnote w:type="continuationSeparator" w:id="0">
    <w:p w14:paraId="5B79E8EF" w14:textId="77777777" w:rsidR="00E1749C" w:rsidRDefault="00E1749C" w:rsidP="00DB7F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69AFB" w14:textId="77777777" w:rsidR="002E64D9" w:rsidRDefault="002E64D9" w:rsidP="00841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2762D0" w14:textId="77777777" w:rsidR="002E64D9" w:rsidRDefault="002E64D9" w:rsidP="00DB7F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554A6" w14:textId="77777777" w:rsidR="002E64D9" w:rsidRDefault="002E64D9" w:rsidP="008418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74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555833" w14:textId="77777777" w:rsidR="002E64D9" w:rsidRDefault="002E64D9" w:rsidP="00DB7F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A0669" w14:textId="77777777" w:rsidR="00E1749C" w:rsidRDefault="00E1749C" w:rsidP="00DB7F11">
      <w:pPr>
        <w:spacing w:after="0"/>
      </w:pPr>
      <w:r>
        <w:separator/>
      </w:r>
    </w:p>
  </w:footnote>
  <w:footnote w:type="continuationSeparator" w:id="0">
    <w:p w14:paraId="075944E8" w14:textId="77777777" w:rsidR="00E1749C" w:rsidRDefault="00E1749C" w:rsidP="00DB7F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54415"/>
    <w:multiLevelType w:val="hybridMultilevel"/>
    <w:tmpl w:val="D3446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934B5"/>
    <w:multiLevelType w:val="hybridMultilevel"/>
    <w:tmpl w:val="53E60C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635598"/>
    <w:multiLevelType w:val="hybridMultilevel"/>
    <w:tmpl w:val="00E247E6"/>
    <w:lvl w:ilvl="0" w:tplc="AF167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1B0979"/>
    <w:multiLevelType w:val="multilevel"/>
    <w:tmpl w:val="D3446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72639"/>
    <w:multiLevelType w:val="multilevel"/>
    <w:tmpl w:val="D3446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911DA1"/>
    <w:multiLevelType w:val="hybridMultilevel"/>
    <w:tmpl w:val="F30A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972E0"/>
    <w:multiLevelType w:val="multilevel"/>
    <w:tmpl w:val="D3446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L Memming Park">
    <w15:presenceInfo w15:providerId="None" w15:userId="IL Memming Par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0&lt;/ScanUnformatted&gt;&lt;ScanChanges&gt;0&lt;/ScanChanges&gt;&lt;Suspended&gt;0&lt;/Suspended&gt;&lt;/ENInstantFormat&gt;"/>
    <w:docVar w:name="EN.Layout" w:val="&lt;ENLayout&gt;&lt;Style&gt;Ecology&lt;/Style&gt;&lt;LeftDelim&gt;{&lt;/LeftDelim&gt;&lt;RightDelim&gt;}&lt;/RightDelim&gt;&lt;FontName&gt;Cambria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sx2s9wagw5deyes2vmv2rejzvt2fawzt92e&quot;&gt;biology-Converted&lt;record-ids&gt;&lt;item&gt;15332&lt;/item&gt;&lt;/record-ids&gt;&lt;/item&gt;&lt;/Libraries&gt;"/>
  </w:docVars>
  <w:rsids>
    <w:rsidRoot w:val="002A09BF"/>
    <w:rsid w:val="00000A94"/>
    <w:rsid w:val="00001D8A"/>
    <w:rsid w:val="000046EE"/>
    <w:rsid w:val="00005F59"/>
    <w:rsid w:val="000102D7"/>
    <w:rsid w:val="00010766"/>
    <w:rsid w:val="0001218B"/>
    <w:rsid w:val="000126C9"/>
    <w:rsid w:val="00016A56"/>
    <w:rsid w:val="00023CC1"/>
    <w:rsid w:val="0003266B"/>
    <w:rsid w:val="00036EDA"/>
    <w:rsid w:val="00046983"/>
    <w:rsid w:val="000560AB"/>
    <w:rsid w:val="000574A8"/>
    <w:rsid w:val="000579D7"/>
    <w:rsid w:val="00060C64"/>
    <w:rsid w:val="000623D1"/>
    <w:rsid w:val="0006420C"/>
    <w:rsid w:val="0007789F"/>
    <w:rsid w:val="000822E6"/>
    <w:rsid w:val="00084E82"/>
    <w:rsid w:val="000876E5"/>
    <w:rsid w:val="00087912"/>
    <w:rsid w:val="00087F89"/>
    <w:rsid w:val="00090813"/>
    <w:rsid w:val="00091FA6"/>
    <w:rsid w:val="00094B92"/>
    <w:rsid w:val="000952E3"/>
    <w:rsid w:val="000A40BD"/>
    <w:rsid w:val="000A64C1"/>
    <w:rsid w:val="000B570F"/>
    <w:rsid w:val="000B7C19"/>
    <w:rsid w:val="000D47A2"/>
    <w:rsid w:val="000E35BE"/>
    <w:rsid w:val="000E4DCB"/>
    <w:rsid w:val="000E50D7"/>
    <w:rsid w:val="000F29C4"/>
    <w:rsid w:val="000F2CDF"/>
    <w:rsid w:val="000F42FD"/>
    <w:rsid w:val="000F5439"/>
    <w:rsid w:val="000F5D21"/>
    <w:rsid w:val="00110BD8"/>
    <w:rsid w:val="00112F65"/>
    <w:rsid w:val="00113A7C"/>
    <w:rsid w:val="0011440B"/>
    <w:rsid w:val="00114BBC"/>
    <w:rsid w:val="001151A9"/>
    <w:rsid w:val="001157D9"/>
    <w:rsid w:val="00121035"/>
    <w:rsid w:val="00121EF3"/>
    <w:rsid w:val="00124892"/>
    <w:rsid w:val="0013516E"/>
    <w:rsid w:val="00140DC1"/>
    <w:rsid w:val="00141068"/>
    <w:rsid w:val="0014153C"/>
    <w:rsid w:val="001418BA"/>
    <w:rsid w:val="00142B87"/>
    <w:rsid w:val="00146E5E"/>
    <w:rsid w:val="0015289C"/>
    <w:rsid w:val="00157689"/>
    <w:rsid w:val="001671A4"/>
    <w:rsid w:val="001702AC"/>
    <w:rsid w:val="00173A83"/>
    <w:rsid w:val="00177E2C"/>
    <w:rsid w:val="00180A25"/>
    <w:rsid w:val="00180A57"/>
    <w:rsid w:val="0018514F"/>
    <w:rsid w:val="001865B0"/>
    <w:rsid w:val="0019089E"/>
    <w:rsid w:val="00192214"/>
    <w:rsid w:val="0019593B"/>
    <w:rsid w:val="001A0258"/>
    <w:rsid w:val="001A11B4"/>
    <w:rsid w:val="001A5545"/>
    <w:rsid w:val="001A7CE3"/>
    <w:rsid w:val="001B4A5F"/>
    <w:rsid w:val="001C7D76"/>
    <w:rsid w:val="001C7F84"/>
    <w:rsid w:val="001E3C14"/>
    <w:rsid w:val="001E5D2C"/>
    <w:rsid w:val="001E7150"/>
    <w:rsid w:val="001F198B"/>
    <w:rsid w:val="001F66F6"/>
    <w:rsid w:val="00203390"/>
    <w:rsid w:val="002071D8"/>
    <w:rsid w:val="00216FD6"/>
    <w:rsid w:val="002205F2"/>
    <w:rsid w:val="0022340F"/>
    <w:rsid w:val="00227F3B"/>
    <w:rsid w:val="00232729"/>
    <w:rsid w:val="002349D0"/>
    <w:rsid w:val="002409A4"/>
    <w:rsid w:val="00242C8E"/>
    <w:rsid w:val="00244B26"/>
    <w:rsid w:val="002513E2"/>
    <w:rsid w:val="00252F99"/>
    <w:rsid w:val="00257092"/>
    <w:rsid w:val="002601A4"/>
    <w:rsid w:val="00267047"/>
    <w:rsid w:val="0026747F"/>
    <w:rsid w:val="00276173"/>
    <w:rsid w:val="00280FD6"/>
    <w:rsid w:val="00284F6A"/>
    <w:rsid w:val="00285FE5"/>
    <w:rsid w:val="00286B1F"/>
    <w:rsid w:val="0029158E"/>
    <w:rsid w:val="00293D2F"/>
    <w:rsid w:val="002A09BF"/>
    <w:rsid w:val="002A1127"/>
    <w:rsid w:val="002A45A7"/>
    <w:rsid w:val="002A610F"/>
    <w:rsid w:val="002B1CC2"/>
    <w:rsid w:val="002B66C1"/>
    <w:rsid w:val="002C0E57"/>
    <w:rsid w:val="002C0F9C"/>
    <w:rsid w:val="002C4326"/>
    <w:rsid w:val="002D0CAE"/>
    <w:rsid w:val="002D1A8E"/>
    <w:rsid w:val="002D7A67"/>
    <w:rsid w:val="002E1F23"/>
    <w:rsid w:val="002E38DE"/>
    <w:rsid w:val="002E64D9"/>
    <w:rsid w:val="002E7B77"/>
    <w:rsid w:val="002F3C66"/>
    <w:rsid w:val="002F6E2F"/>
    <w:rsid w:val="002F7549"/>
    <w:rsid w:val="002F7985"/>
    <w:rsid w:val="00300060"/>
    <w:rsid w:val="003007D9"/>
    <w:rsid w:val="00301BA5"/>
    <w:rsid w:val="00304E73"/>
    <w:rsid w:val="00306C73"/>
    <w:rsid w:val="0030776A"/>
    <w:rsid w:val="00307A88"/>
    <w:rsid w:val="0031067E"/>
    <w:rsid w:val="00312045"/>
    <w:rsid w:val="00314249"/>
    <w:rsid w:val="00323946"/>
    <w:rsid w:val="003271BF"/>
    <w:rsid w:val="00331D5C"/>
    <w:rsid w:val="00332267"/>
    <w:rsid w:val="00333BF2"/>
    <w:rsid w:val="003355FF"/>
    <w:rsid w:val="0033672F"/>
    <w:rsid w:val="00336786"/>
    <w:rsid w:val="00340C8B"/>
    <w:rsid w:val="00341C1B"/>
    <w:rsid w:val="003444AB"/>
    <w:rsid w:val="0034549E"/>
    <w:rsid w:val="00357121"/>
    <w:rsid w:val="003656DF"/>
    <w:rsid w:val="00365C28"/>
    <w:rsid w:val="00366AE8"/>
    <w:rsid w:val="00371479"/>
    <w:rsid w:val="003766F2"/>
    <w:rsid w:val="003771B2"/>
    <w:rsid w:val="00380661"/>
    <w:rsid w:val="00380903"/>
    <w:rsid w:val="00381B0B"/>
    <w:rsid w:val="00381B76"/>
    <w:rsid w:val="00387D9C"/>
    <w:rsid w:val="00396BDF"/>
    <w:rsid w:val="003A315E"/>
    <w:rsid w:val="003A377D"/>
    <w:rsid w:val="003A6952"/>
    <w:rsid w:val="003B20DE"/>
    <w:rsid w:val="003B4E37"/>
    <w:rsid w:val="003B61A1"/>
    <w:rsid w:val="003B6B37"/>
    <w:rsid w:val="003C16D0"/>
    <w:rsid w:val="003C670A"/>
    <w:rsid w:val="003D3C3B"/>
    <w:rsid w:val="003D6673"/>
    <w:rsid w:val="003D775A"/>
    <w:rsid w:val="003E23FD"/>
    <w:rsid w:val="003E28C6"/>
    <w:rsid w:val="003E2E07"/>
    <w:rsid w:val="003E334A"/>
    <w:rsid w:val="003E5B60"/>
    <w:rsid w:val="003E6EFF"/>
    <w:rsid w:val="003E70D1"/>
    <w:rsid w:val="003F2C99"/>
    <w:rsid w:val="0040100C"/>
    <w:rsid w:val="00405890"/>
    <w:rsid w:val="0040604B"/>
    <w:rsid w:val="00413F79"/>
    <w:rsid w:val="00414231"/>
    <w:rsid w:val="00414CCA"/>
    <w:rsid w:val="00417BF4"/>
    <w:rsid w:val="00417F0E"/>
    <w:rsid w:val="004236D8"/>
    <w:rsid w:val="00425C36"/>
    <w:rsid w:val="00425EFF"/>
    <w:rsid w:val="00427235"/>
    <w:rsid w:val="00432580"/>
    <w:rsid w:val="00435B12"/>
    <w:rsid w:val="00437976"/>
    <w:rsid w:val="004434F4"/>
    <w:rsid w:val="00452267"/>
    <w:rsid w:val="00452EF2"/>
    <w:rsid w:val="00463FC2"/>
    <w:rsid w:val="00470C45"/>
    <w:rsid w:val="00472C18"/>
    <w:rsid w:val="00473826"/>
    <w:rsid w:val="00480D50"/>
    <w:rsid w:val="004828D8"/>
    <w:rsid w:val="004830E6"/>
    <w:rsid w:val="00484F57"/>
    <w:rsid w:val="00485164"/>
    <w:rsid w:val="00487DC2"/>
    <w:rsid w:val="00494360"/>
    <w:rsid w:val="004950E9"/>
    <w:rsid w:val="0049781E"/>
    <w:rsid w:val="004A27B1"/>
    <w:rsid w:val="004A6157"/>
    <w:rsid w:val="004A761F"/>
    <w:rsid w:val="004B0C33"/>
    <w:rsid w:val="004B1DA6"/>
    <w:rsid w:val="004B2B6D"/>
    <w:rsid w:val="004B7DA5"/>
    <w:rsid w:val="004C233D"/>
    <w:rsid w:val="004C77C2"/>
    <w:rsid w:val="004D3250"/>
    <w:rsid w:val="004D393C"/>
    <w:rsid w:val="004D3C30"/>
    <w:rsid w:val="004D6718"/>
    <w:rsid w:val="004E574C"/>
    <w:rsid w:val="004E6D7A"/>
    <w:rsid w:val="004E74A7"/>
    <w:rsid w:val="004F4846"/>
    <w:rsid w:val="004F7061"/>
    <w:rsid w:val="005010B4"/>
    <w:rsid w:val="00502597"/>
    <w:rsid w:val="00503511"/>
    <w:rsid w:val="00503D67"/>
    <w:rsid w:val="00507E7C"/>
    <w:rsid w:val="005115CE"/>
    <w:rsid w:val="00512940"/>
    <w:rsid w:val="00516C3F"/>
    <w:rsid w:val="00524ACE"/>
    <w:rsid w:val="005250CA"/>
    <w:rsid w:val="00525311"/>
    <w:rsid w:val="005300C9"/>
    <w:rsid w:val="00530482"/>
    <w:rsid w:val="005330D8"/>
    <w:rsid w:val="00535B0E"/>
    <w:rsid w:val="00535BF0"/>
    <w:rsid w:val="0053680F"/>
    <w:rsid w:val="0053700C"/>
    <w:rsid w:val="00540575"/>
    <w:rsid w:val="00544193"/>
    <w:rsid w:val="0054566B"/>
    <w:rsid w:val="00546A42"/>
    <w:rsid w:val="005472A7"/>
    <w:rsid w:val="00547652"/>
    <w:rsid w:val="005479CB"/>
    <w:rsid w:val="00553BE6"/>
    <w:rsid w:val="00561A48"/>
    <w:rsid w:val="00562921"/>
    <w:rsid w:val="00566CE7"/>
    <w:rsid w:val="00570287"/>
    <w:rsid w:val="00571070"/>
    <w:rsid w:val="00571F50"/>
    <w:rsid w:val="00573F44"/>
    <w:rsid w:val="00577AF9"/>
    <w:rsid w:val="00582E9F"/>
    <w:rsid w:val="005923EC"/>
    <w:rsid w:val="005953D2"/>
    <w:rsid w:val="00595EFA"/>
    <w:rsid w:val="005A4FB4"/>
    <w:rsid w:val="005A6E5E"/>
    <w:rsid w:val="005B2861"/>
    <w:rsid w:val="005B352D"/>
    <w:rsid w:val="005C4F04"/>
    <w:rsid w:val="005D01FE"/>
    <w:rsid w:val="005D1691"/>
    <w:rsid w:val="005D2D76"/>
    <w:rsid w:val="005D40F7"/>
    <w:rsid w:val="005D62B9"/>
    <w:rsid w:val="005D67E1"/>
    <w:rsid w:val="005D7B0B"/>
    <w:rsid w:val="005E0A04"/>
    <w:rsid w:val="005E0A77"/>
    <w:rsid w:val="005E1980"/>
    <w:rsid w:val="005E30EC"/>
    <w:rsid w:val="005E4C1C"/>
    <w:rsid w:val="005E6176"/>
    <w:rsid w:val="005F0D94"/>
    <w:rsid w:val="005F1DC7"/>
    <w:rsid w:val="005F4193"/>
    <w:rsid w:val="005F5988"/>
    <w:rsid w:val="0060144D"/>
    <w:rsid w:val="006033F0"/>
    <w:rsid w:val="00603B54"/>
    <w:rsid w:val="0060584C"/>
    <w:rsid w:val="0061044F"/>
    <w:rsid w:val="006104AC"/>
    <w:rsid w:val="00611195"/>
    <w:rsid w:val="006131DE"/>
    <w:rsid w:val="00617283"/>
    <w:rsid w:val="0062052E"/>
    <w:rsid w:val="0062558C"/>
    <w:rsid w:val="006257AA"/>
    <w:rsid w:val="00627874"/>
    <w:rsid w:val="00630A8C"/>
    <w:rsid w:val="006316D0"/>
    <w:rsid w:val="006327BB"/>
    <w:rsid w:val="00637A37"/>
    <w:rsid w:val="00637FC6"/>
    <w:rsid w:val="00642AA2"/>
    <w:rsid w:val="006501F0"/>
    <w:rsid w:val="00651DF8"/>
    <w:rsid w:val="006537D8"/>
    <w:rsid w:val="00663FF8"/>
    <w:rsid w:val="00664BE0"/>
    <w:rsid w:val="00667B92"/>
    <w:rsid w:val="006752FE"/>
    <w:rsid w:val="00676ECB"/>
    <w:rsid w:val="0068130D"/>
    <w:rsid w:val="00684B61"/>
    <w:rsid w:val="00696093"/>
    <w:rsid w:val="00696333"/>
    <w:rsid w:val="006A11DF"/>
    <w:rsid w:val="006A3AB9"/>
    <w:rsid w:val="006A3F18"/>
    <w:rsid w:val="006A44D7"/>
    <w:rsid w:val="006A5709"/>
    <w:rsid w:val="006A5C1C"/>
    <w:rsid w:val="006A5F87"/>
    <w:rsid w:val="006A69CA"/>
    <w:rsid w:val="006B3678"/>
    <w:rsid w:val="006B3A11"/>
    <w:rsid w:val="006B5A3B"/>
    <w:rsid w:val="006B62EE"/>
    <w:rsid w:val="006B7098"/>
    <w:rsid w:val="006B7329"/>
    <w:rsid w:val="006C1B15"/>
    <w:rsid w:val="006C48D9"/>
    <w:rsid w:val="006C6DC1"/>
    <w:rsid w:val="006C6E39"/>
    <w:rsid w:val="006D0B82"/>
    <w:rsid w:val="006D0C67"/>
    <w:rsid w:val="006D65A2"/>
    <w:rsid w:val="006D68DD"/>
    <w:rsid w:val="006D6993"/>
    <w:rsid w:val="006F07E9"/>
    <w:rsid w:val="006F0BAE"/>
    <w:rsid w:val="006F0C58"/>
    <w:rsid w:val="006F112E"/>
    <w:rsid w:val="006F6AC1"/>
    <w:rsid w:val="00716B4E"/>
    <w:rsid w:val="00730D5E"/>
    <w:rsid w:val="00730E5F"/>
    <w:rsid w:val="0073423E"/>
    <w:rsid w:val="007364CD"/>
    <w:rsid w:val="00737482"/>
    <w:rsid w:val="0074347D"/>
    <w:rsid w:val="007435AA"/>
    <w:rsid w:val="00747CC1"/>
    <w:rsid w:val="0075413A"/>
    <w:rsid w:val="007546B4"/>
    <w:rsid w:val="00755EC3"/>
    <w:rsid w:val="00760CF9"/>
    <w:rsid w:val="00763BBF"/>
    <w:rsid w:val="00765701"/>
    <w:rsid w:val="00771E52"/>
    <w:rsid w:val="007743B3"/>
    <w:rsid w:val="00774D4C"/>
    <w:rsid w:val="007766B8"/>
    <w:rsid w:val="00777703"/>
    <w:rsid w:val="007838FE"/>
    <w:rsid w:val="00786CB5"/>
    <w:rsid w:val="00787641"/>
    <w:rsid w:val="00794656"/>
    <w:rsid w:val="007A27D8"/>
    <w:rsid w:val="007A348D"/>
    <w:rsid w:val="007A603F"/>
    <w:rsid w:val="007B3DAF"/>
    <w:rsid w:val="007B3DB5"/>
    <w:rsid w:val="007C3878"/>
    <w:rsid w:val="007D4297"/>
    <w:rsid w:val="007E20C9"/>
    <w:rsid w:val="007E3205"/>
    <w:rsid w:val="007F2AA8"/>
    <w:rsid w:val="007F2E6B"/>
    <w:rsid w:val="007F4661"/>
    <w:rsid w:val="00804A0A"/>
    <w:rsid w:val="00807048"/>
    <w:rsid w:val="00810091"/>
    <w:rsid w:val="008146A3"/>
    <w:rsid w:val="00814CEB"/>
    <w:rsid w:val="00817A19"/>
    <w:rsid w:val="00817A3F"/>
    <w:rsid w:val="00820C92"/>
    <w:rsid w:val="00821BA5"/>
    <w:rsid w:val="00821BBF"/>
    <w:rsid w:val="008254BB"/>
    <w:rsid w:val="00826267"/>
    <w:rsid w:val="0083071E"/>
    <w:rsid w:val="00841808"/>
    <w:rsid w:val="008423AD"/>
    <w:rsid w:val="0084433F"/>
    <w:rsid w:val="00846A19"/>
    <w:rsid w:val="00847D0A"/>
    <w:rsid w:val="00856048"/>
    <w:rsid w:val="00860079"/>
    <w:rsid w:val="00860A31"/>
    <w:rsid w:val="008629BB"/>
    <w:rsid w:val="00863145"/>
    <w:rsid w:val="00864381"/>
    <w:rsid w:val="00864C6E"/>
    <w:rsid w:val="00884CB5"/>
    <w:rsid w:val="00892074"/>
    <w:rsid w:val="00895839"/>
    <w:rsid w:val="00896C61"/>
    <w:rsid w:val="00897D8A"/>
    <w:rsid w:val="008A245F"/>
    <w:rsid w:val="008A5CCF"/>
    <w:rsid w:val="008A6B04"/>
    <w:rsid w:val="008A70BD"/>
    <w:rsid w:val="008B7E91"/>
    <w:rsid w:val="008D085F"/>
    <w:rsid w:val="008D33E0"/>
    <w:rsid w:val="008D3E9A"/>
    <w:rsid w:val="008E58DD"/>
    <w:rsid w:val="008F0B60"/>
    <w:rsid w:val="008F1EBC"/>
    <w:rsid w:val="00903A49"/>
    <w:rsid w:val="00905100"/>
    <w:rsid w:val="00905D5D"/>
    <w:rsid w:val="0091053E"/>
    <w:rsid w:val="0093174D"/>
    <w:rsid w:val="0093278B"/>
    <w:rsid w:val="00933D04"/>
    <w:rsid w:val="00934D16"/>
    <w:rsid w:val="00936B58"/>
    <w:rsid w:val="00943E6D"/>
    <w:rsid w:val="0094685A"/>
    <w:rsid w:val="00957A68"/>
    <w:rsid w:val="0096644E"/>
    <w:rsid w:val="00966909"/>
    <w:rsid w:val="00966D65"/>
    <w:rsid w:val="00970C1E"/>
    <w:rsid w:val="00970C8E"/>
    <w:rsid w:val="00970F3A"/>
    <w:rsid w:val="00972674"/>
    <w:rsid w:val="009742AA"/>
    <w:rsid w:val="009815E2"/>
    <w:rsid w:val="00981E69"/>
    <w:rsid w:val="009851E8"/>
    <w:rsid w:val="00986739"/>
    <w:rsid w:val="0098760F"/>
    <w:rsid w:val="00987E43"/>
    <w:rsid w:val="009A07CC"/>
    <w:rsid w:val="009B1F16"/>
    <w:rsid w:val="009B61CC"/>
    <w:rsid w:val="009C030A"/>
    <w:rsid w:val="009C3A31"/>
    <w:rsid w:val="009C630B"/>
    <w:rsid w:val="009D48FD"/>
    <w:rsid w:val="009D49C6"/>
    <w:rsid w:val="009D5E53"/>
    <w:rsid w:val="009E205D"/>
    <w:rsid w:val="009E2FCE"/>
    <w:rsid w:val="009E42F1"/>
    <w:rsid w:val="009E5B3E"/>
    <w:rsid w:val="009F0E2A"/>
    <w:rsid w:val="009F4FAD"/>
    <w:rsid w:val="00A00533"/>
    <w:rsid w:val="00A00684"/>
    <w:rsid w:val="00A01533"/>
    <w:rsid w:val="00A1033A"/>
    <w:rsid w:val="00A10D7D"/>
    <w:rsid w:val="00A13934"/>
    <w:rsid w:val="00A20158"/>
    <w:rsid w:val="00A271C3"/>
    <w:rsid w:val="00A32FBD"/>
    <w:rsid w:val="00A43B71"/>
    <w:rsid w:val="00A463AA"/>
    <w:rsid w:val="00A46C7D"/>
    <w:rsid w:val="00A52B36"/>
    <w:rsid w:val="00A56482"/>
    <w:rsid w:val="00A62F80"/>
    <w:rsid w:val="00A647F2"/>
    <w:rsid w:val="00A7152E"/>
    <w:rsid w:val="00A72048"/>
    <w:rsid w:val="00A76F55"/>
    <w:rsid w:val="00A82938"/>
    <w:rsid w:val="00A85B47"/>
    <w:rsid w:val="00A9128F"/>
    <w:rsid w:val="00A91AD0"/>
    <w:rsid w:val="00A92640"/>
    <w:rsid w:val="00A94580"/>
    <w:rsid w:val="00A94B22"/>
    <w:rsid w:val="00A973C8"/>
    <w:rsid w:val="00AA2A21"/>
    <w:rsid w:val="00AA45E1"/>
    <w:rsid w:val="00AA6B07"/>
    <w:rsid w:val="00AB2D58"/>
    <w:rsid w:val="00AB475A"/>
    <w:rsid w:val="00AC01B0"/>
    <w:rsid w:val="00AC607B"/>
    <w:rsid w:val="00AC6C15"/>
    <w:rsid w:val="00AD3A57"/>
    <w:rsid w:val="00AD5523"/>
    <w:rsid w:val="00AE09D4"/>
    <w:rsid w:val="00AE0EFC"/>
    <w:rsid w:val="00AE32B8"/>
    <w:rsid w:val="00AE746C"/>
    <w:rsid w:val="00B007F2"/>
    <w:rsid w:val="00B00C32"/>
    <w:rsid w:val="00B04F37"/>
    <w:rsid w:val="00B13414"/>
    <w:rsid w:val="00B14B9F"/>
    <w:rsid w:val="00B1503D"/>
    <w:rsid w:val="00B22D10"/>
    <w:rsid w:val="00B30541"/>
    <w:rsid w:val="00B3455A"/>
    <w:rsid w:val="00B4166E"/>
    <w:rsid w:val="00B4250A"/>
    <w:rsid w:val="00B47875"/>
    <w:rsid w:val="00B47B56"/>
    <w:rsid w:val="00B5078A"/>
    <w:rsid w:val="00B60DA4"/>
    <w:rsid w:val="00B63591"/>
    <w:rsid w:val="00B65BA5"/>
    <w:rsid w:val="00B67B28"/>
    <w:rsid w:val="00B708FF"/>
    <w:rsid w:val="00B7319E"/>
    <w:rsid w:val="00B759E5"/>
    <w:rsid w:val="00B75F4C"/>
    <w:rsid w:val="00B769F9"/>
    <w:rsid w:val="00B80DE5"/>
    <w:rsid w:val="00B82543"/>
    <w:rsid w:val="00B84005"/>
    <w:rsid w:val="00B845DF"/>
    <w:rsid w:val="00BA107D"/>
    <w:rsid w:val="00BA6156"/>
    <w:rsid w:val="00BB7C33"/>
    <w:rsid w:val="00BC35E2"/>
    <w:rsid w:val="00BC3AC4"/>
    <w:rsid w:val="00BC68D2"/>
    <w:rsid w:val="00BC6F0A"/>
    <w:rsid w:val="00BD1F66"/>
    <w:rsid w:val="00BD21EC"/>
    <w:rsid w:val="00BD41DF"/>
    <w:rsid w:val="00BF2A43"/>
    <w:rsid w:val="00BF4480"/>
    <w:rsid w:val="00C075DC"/>
    <w:rsid w:val="00C1021B"/>
    <w:rsid w:val="00C11DAA"/>
    <w:rsid w:val="00C20E0F"/>
    <w:rsid w:val="00C238FA"/>
    <w:rsid w:val="00C23AEB"/>
    <w:rsid w:val="00C24BC8"/>
    <w:rsid w:val="00C266AA"/>
    <w:rsid w:val="00C27475"/>
    <w:rsid w:val="00C27EE7"/>
    <w:rsid w:val="00C27FD3"/>
    <w:rsid w:val="00C312C5"/>
    <w:rsid w:val="00C367AB"/>
    <w:rsid w:val="00C3768F"/>
    <w:rsid w:val="00C466BD"/>
    <w:rsid w:val="00C474EF"/>
    <w:rsid w:val="00C51FC6"/>
    <w:rsid w:val="00C64BF9"/>
    <w:rsid w:val="00C65F90"/>
    <w:rsid w:val="00C6628A"/>
    <w:rsid w:val="00C70901"/>
    <w:rsid w:val="00C71010"/>
    <w:rsid w:val="00C7178D"/>
    <w:rsid w:val="00C72024"/>
    <w:rsid w:val="00C77A6F"/>
    <w:rsid w:val="00C819F1"/>
    <w:rsid w:val="00C81F68"/>
    <w:rsid w:val="00C832E6"/>
    <w:rsid w:val="00C8504F"/>
    <w:rsid w:val="00C85A6D"/>
    <w:rsid w:val="00C87444"/>
    <w:rsid w:val="00C949B7"/>
    <w:rsid w:val="00CA0693"/>
    <w:rsid w:val="00CA1708"/>
    <w:rsid w:val="00CA1EC6"/>
    <w:rsid w:val="00CA27A6"/>
    <w:rsid w:val="00CA435B"/>
    <w:rsid w:val="00CA6FD6"/>
    <w:rsid w:val="00CA7AC4"/>
    <w:rsid w:val="00CB0185"/>
    <w:rsid w:val="00CB18E7"/>
    <w:rsid w:val="00CB2B7D"/>
    <w:rsid w:val="00CC2AED"/>
    <w:rsid w:val="00CC51D4"/>
    <w:rsid w:val="00CC7876"/>
    <w:rsid w:val="00CC7C7E"/>
    <w:rsid w:val="00CD1F9E"/>
    <w:rsid w:val="00CD24B4"/>
    <w:rsid w:val="00CD41BF"/>
    <w:rsid w:val="00CD4917"/>
    <w:rsid w:val="00CD58F9"/>
    <w:rsid w:val="00CD7623"/>
    <w:rsid w:val="00CE2992"/>
    <w:rsid w:val="00CF592B"/>
    <w:rsid w:val="00CF7A25"/>
    <w:rsid w:val="00CF7A75"/>
    <w:rsid w:val="00CF7E40"/>
    <w:rsid w:val="00D00ED3"/>
    <w:rsid w:val="00D03F03"/>
    <w:rsid w:val="00D04AB9"/>
    <w:rsid w:val="00D105EE"/>
    <w:rsid w:val="00D11DF6"/>
    <w:rsid w:val="00D11E16"/>
    <w:rsid w:val="00D123C3"/>
    <w:rsid w:val="00D13883"/>
    <w:rsid w:val="00D145BE"/>
    <w:rsid w:val="00D14FCE"/>
    <w:rsid w:val="00D16D83"/>
    <w:rsid w:val="00D2039A"/>
    <w:rsid w:val="00D2506F"/>
    <w:rsid w:val="00D325E3"/>
    <w:rsid w:val="00D42786"/>
    <w:rsid w:val="00D43F13"/>
    <w:rsid w:val="00D55EC2"/>
    <w:rsid w:val="00D5788A"/>
    <w:rsid w:val="00D610E8"/>
    <w:rsid w:val="00D611DC"/>
    <w:rsid w:val="00D62B33"/>
    <w:rsid w:val="00D70371"/>
    <w:rsid w:val="00D75A97"/>
    <w:rsid w:val="00D768AA"/>
    <w:rsid w:val="00D859E6"/>
    <w:rsid w:val="00D85CF6"/>
    <w:rsid w:val="00DA02E2"/>
    <w:rsid w:val="00DA7771"/>
    <w:rsid w:val="00DB384F"/>
    <w:rsid w:val="00DB76D6"/>
    <w:rsid w:val="00DB7F11"/>
    <w:rsid w:val="00DC04E5"/>
    <w:rsid w:val="00DC1E09"/>
    <w:rsid w:val="00DC27A9"/>
    <w:rsid w:val="00DC511C"/>
    <w:rsid w:val="00DD13B0"/>
    <w:rsid w:val="00DD40E0"/>
    <w:rsid w:val="00DD537C"/>
    <w:rsid w:val="00DE06F5"/>
    <w:rsid w:val="00DE4205"/>
    <w:rsid w:val="00DE7963"/>
    <w:rsid w:val="00DF0742"/>
    <w:rsid w:val="00DF1326"/>
    <w:rsid w:val="00DF5752"/>
    <w:rsid w:val="00DF6753"/>
    <w:rsid w:val="00E01052"/>
    <w:rsid w:val="00E02988"/>
    <w:rsid w:val="00E02F54"/>
    <w:rsid w:val="00E040E3"/>
    <w:rsid w:val="00E053B6"/>
    <w:rsid w:val="00E06A3F"/>
    <w:rsid w:val="00E1308D"/>
    <w:rsid w:val="00E13154"/>
    <w:rsid w:val="00E16BC2"/>
    <w:rsid w:val="00E1749C"/>
    <w:rsid w:val="00E219FE"/>
    <w:rsid w:val="00E27073"/>
    <w:rsid w:val="00E2764A"/>
    <w:rsid w:val="00E31618"/>
    <w:rsid w:val="00E323F8"/>
    <w:rsid w:val="00E35706"/>
    <w:rsid w:val="00E37FB3"/>
    <w:rsid w:val="00E405E7"/>
    <w:rsid w:val="00E40C9A"/>
    <w:rsid w:val="00E513B7"/>
    <w:rsid w:val="00E51FD8"/>
    <w:rsid w:val="00E56192"/>
    <w:rsid w:val="00E610B9"/>
    <w:rsid w:val="00E6708F"/>
    <w:rsid w:val="00E67F4C"/>
    <w:rsid w:val="00E71841"/>
    <w:rsid w:val="00E739C6"/>
    <w:rsid w:val="00E76DCA"/>
    <w:rsid w:val="00E770C2"/>
    <w:rsid w:val="00E85715"/>
    <w:rsid w:val="00E94202"/>
    <w:rsid w:val="00EA1EB8"/>
    <w:rsid w:val="00EA60E9"/>
    <w:rsid w:val="00EA747E"/>
    <w:rsid w:val="00EA7DD1"/>
    <w:rsid w:val="00EB4DC4"/>
    <w:rsid w:val="00EC4F83"/>
    <w:rsid w:val="00EC53CE"/>
    <w:rsid w:val="00EC620A"/>
    <w:rsid w:val="00EC65F5"/>
    <w:rsid w:val="00ED483E"/>
    <w:rsid w:val="00EF1F0E"/>
    <w:rsid w:val="00EF34C1"/>
    <w:rsid w:val="00F011A4"/>
    <w:rsid w:val="00F039DF"/>
    <w:rsid w:val="00F068A8"/>
    <w:rsid w:val="00F13773"/>
    <w:rsid w:val="00F1462B"/>
    <w:rsid w:val="00F2228D"/>
    <w:rsid w:val="00F25DF8"/>
    <w:rsid w:val="00F27B97"/>
    <w:rsid w:val="00F33DF3"/>
    <w:rsid w:val="00F34348"/>
    <w:rsid w:val="00F345BD"/>
    <w:rsid w:val="00F43DE5"/>
    <w:rsid w:val="00F44388"/>
    <w:rsid w:val="00F446CD"/>
    <w:rsid w:val="00F473AA"/>
    <w:rsid w:val="00F52AB7"/>
    <w:rsid w:val="00F53BAD"/>
    <w:rsid w:val="00F55A02"/>
    <w:rsid w:val="00F64B90"/>
    <w:rsid w:val="00F67827"/>
    <w:rsid w:val="00F71149"/>
    <w:rsid w:val="00F7168D"/>
    <w:rsid w:val="00F7492D"/>
    <w:rsid w:val="00F850AD"/>
    <w:rsid w:val="00F866F1"/>
    <w:rsid w:val="00F90AA7"/>
    <w:rsid w:val="00F92658"/>
    <w:rsid w:val="00F93F2C"/>
    <w:rsid w:val="00F962AE"/>
    <w:rsid w:val="00FA2E79"/>
    <w:rsid w:val="00FA4648"/>
    <w:rsid w:val="00FA68EB"/>
    <w:rsid w:val="00FB0485"/>
    <w:rsid w:val="00FB1E9D"/>
    <w:rsid w:val="00FC1716"/>
    <w:rsid w:val="00FC1FEB"/>
    <w:rsid w:val="00FC26EA"/>
    <w:rsid w:val="00FC3782"/>
    <w:rsid w:val="00FC3D5D"/>
    <w:rsid w:val="00FD0541"/>
    <w:rsid w:val="00FD0D61"/>
    <w:rsid w:val="00FD29D1"/>
    <w:rsid w:val="00FD2B42"/>
    <w:rsid w:val="00FD3C40"/>
    <w:rsid w:val="00FE02E7"/>
    <w:rsid w:val="00FE2423"/>
    <w:rsid w:val="00FE71E4"/>
    <w:rsid w:val="00FF01CC"/>
    <w:rsid w:val="00FF2A49"/>
    <w:rsid w:val="00FF3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D6DC0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55E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qFormat/>
    <w:rsid w:val="00E35706"/>
    <w:pPr>
      <w:shd w:val="clear" w:color="auto" w:fill="E6E6E6"/>
      <w:spacing w:before="60" w:after="60"/>
    </w:pPr>
    <w:rPr>
      <w:rFonts w:ascii="Arial" w:hAnsi="Arial"/>
      <w:sz w:val="21"/>
      <w:lang w:val="en-US"/>
    </w:rPr>
  </w:style>
  <w:style w:type="paragraph" w:styleId="ListParagraph">
    <w:name w:val="List Paragraph"/>
    <w:basedOn w:val="Normal"/>
    <w:uiPriority w:val="34"/>
    <w:qFormat/>
    <w:rsid w:val="00905D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40F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0F7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7F1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7F11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B7F11"/>
  </w:style>
  <w:style w:type="character" w:styleId="CommentReference">
    <w:name w:val="annotation reference"/>
    <w:basedOn w:val="DefaultParagraphFont"/>
    <w:uiPriority w:val="99"/>
    <w:semiHidden/>
    <w:unhideWhenUsed/>
    <w:rsid w:val="001A11B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1B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1B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1B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1B4"/>
    <w:rPr>
      <w:b/>
      <w:bCs/>
      <w:sz w:val="24"/>
      <w:szCs w:val="24"/>
    </w:rPr>
  </w:style>
  <w:style w:type="paragraph" w:customStyle="1" w:styleId="EndNoteBibliographyTitle">
    <w:name w:val="EndNote Bibliography Title"/>
    <w:basedOn w:val="Normal"/>
    <w:rsid w:val="007D4297"/>
    <w:pPr>
      <w:spacing w:after="0"/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7D4297"/>
    <w:rPr>
      <w:rFonts w:ascii="Cambria" w:hAnsi="Cambr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C3AC4"/>
    <w:pPr>
      <w:spacing w:after="0"/>
    </w:pPr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C3AC4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4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microsoft.com/office/2011/relationships/people" Target="peop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http://www.onlinestatbook.com/stat_sim/sampling_di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4C4276-E77B-BC4F-B700-6F420C3B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9</Pages>
  <Words>1871</Words>
  <Characters>10666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Stony Brook</Company>
  <LinksUpToDate>false</LinksUpToDate>
  <CharactersWithSpaces>12512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Davalos</dc:creator>
  <cp:keywords/>
  <dc:description/>
  <cp:lastModifiedBy>IL Memming Park</cp:lastModifiedBy>
  <cp:revision>729</cp:revision>
  <dcterms:created xsi:type="dcterms:W3CDTF">2017-09-18T13:26:00Z</dcterms:created>
  <dcterms:modified xsi:type="dcterms:W3CDTF">2018-02-27T03:21:00Z</dcterms:modified>
</cp:coreProperties>
</file>